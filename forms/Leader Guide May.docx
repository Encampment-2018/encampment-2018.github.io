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33" w:rsidRDefault="00C80B1B">
      <w:pPr>
        <w:pStyle w:val="Normal1"/>
        <w:spacing w:before="179" w:line="480" w:lineRule="auto"/>
        <w:ind w:right="20"/>
        <w:jc w:val="center"/>
        <w:rPr>
          <w:b/>
          <w:sz w:val="32"/>
          <w:szCs w:val="32"/>
        </w:rPr>
      </w:pPr>
      <w:bookmarkStart w:id="0" w:name="_GoBack"/>
      <w:bookmarkEnd w:id="0"/>
      <w:r>
        <w:rPr>
          <w:b/>
          <w:sz w:val="32"/>
          <w:szCs w:val="32"/>
        </w:rPr>
        <w:t>Highland West Stake</w:t>
      </w:r>
    </w:p>
    <w:p w:rsidR="00FA0733" w:rsidRDefault="00C80B1B">
      <w:pPr>
        <w:pStyle w:val="Normal1"/>
        <w:ind w:right="20"/>
        <w:jc w:val="center"/>
        <w:rPr>
          <w:b/>
          <w:sz w:val="32"/>
          <w:szCs w:val="32"/>
        </w:rPr>
      </w:pPr>
      <w:r>
        <w:rPr>
          <w:b/>
          <w:sz w:val="32"/>
          <w:szCs w:val="32"/>
        </w:rPr>
        <w:t xml:space="preserve">Young Men </w:t>
      </w:r>
    </w:p>
    <w:p w:rsidR="00FA0733" w:rsidRDefault="00FA0733">
      <w:pPr>
        <w:pStyle w:val="Normal1"/>
        <w:ind w:right="20"/>
        <w:jc w:val="center"/>
        <w:rPr>
          <w:b/>
          <w:sz w:val="32"/>
          <w:szCs w:val="32"/>
        </w:rPr>
      </w:pPr>
    </w:p>
    <w:p w:rsidR="00FA0733" w:rsidRDefault="00FA0733">
      <w:pPr>
        <w:pStyle w:val="Normal1"/>
        <w:ind w:right="20"/>
        <w:jc w:val="center"/>
        <w:rPr>
          <w:b/>
          <w:sz w:val="32"/>
          <w:szCs w:val="32"/>
        </w:rPr>
      </w:pPr>
    </w:p>
    <w:p w:rsidR="00FA0733" w:rsidRDefault="00FA0733">
      <w:pPr>
        <w:pStyle w:val="Normal1"/>
        <w:ind w:right="20"/>
        <w:jc w:val="center"/>
        <w:rPr>
          <w:b/>
          <w:sz w:val="32"/>
          <w:szCs w:val="32"/>
        </w:rPr>
      </w:pPr>
    </w:p>
    <w:p w:rsidR="00FA0733" w:rsidRDefault="00FA0733">
      <w:pPr>
        <w:pStyle w:val="Normal1"/>
        <w:ind w:right="20"/>
        <w:jc w:val="center"/>
        <w:rPr>
          <w:b/>
          <w:sz w:val="32"/>
          <w:szCs w:val="32"/>
        </w:rPr>
      </w:pPr>
    </w:p>
    <w:p w:rsidR="00FA0733" w:rsidRDefault="00C80B1B">
      <w:pPr>
        <w:pStyle w:val="Normal1"/>
        <w:ind w:right="20"/>
        <w:jc w:val="center"/>
        <w:rPr>
          <w:b/>
          <w:sz w:val="32"/>
          <w:szCs w:val="32"/>
        </w:rPr>
      </w:pPr>
      <w:r>
        <w:rPr>
          <w:b/>
          <w:sz w:val="32"/>
          <w:szCs w:val="32"/>
        </w:rPr>
        <w:t>Aaronic Priesthood Encampment</w:t>
      </w:r>
    </w:p>
    <w:p w:rsidR="00FA0733" w:rsidRDefault="00C80B1B">
      <w:pPr>
        <w:pStyle w:val="Normal1"/>
        <w:spacing w:line="390" w:lineRule="auto"/>
        <w:ind w:right="20"/>
        <w:jc w:val="center"/>
        <w:rPr>
          <w:sz w:val="32"/>
          <w:szCs w:val="32"/>
        </w:rPr>
      </w:pPr>
      <w:r>
        <w:rPr>
          <w:b/>
          <w:sz w:val="32"/>
          <w:szCs w:val="32"/>
        </w:rPr>
        <w:t>2018 Leader Guide</w:t>
      </w: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53373C">
      <w:pPr>
        <w:pStyle w:val="Normal1"/>
        <w:ind w:right="20"/>
        <w:rPr>
          <w:b/>
          <w:sz w:val="32"/>
          <w:szCs w:val="32"/>
        </w:rPr>
      </w:pPr>
      <w:r>
        <w:rPr>
          <w:b/>
          <w:noProof/>
          <w:sz w:val="32"/>
          <w:szCs w:val="32"/>
        </w:rPr>
        <w:drawing>
          <wp:anchor distT="0" distB="0" distL="114300" distR="114300" simplePos="0" relativeHeight="251658240" behindDoc="0" locked="0" layoutInCell="0" allowOverlap="0">
            <wp:simplePos x="0" y="0"/>
            <wp:positionH relativeFrom="column">
              <wp:align>center</wp:align>
            </wp:positionH>
            <wp:positionV relativeFrom="paragraph">
              <wp:posOffset>0</wp:posOffset>
            </wp:positionV>
            <wp:extent cx="4574721" cy="1230085"/>
            <wp:effectExtent l="19050" t="0" r="0" b="0"/>
            <wp:wrapTopAndBottom/>
            <wp:docPr id="1" name="Picture 0" descr="look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_up.jpg"/>
                    <pic:cNvPicPr/>
                  </pic:nvPicPr>
                  <pic:blipFill>
                    <a:blip r:embed="rId8" cstate="print"/>
                    <a:stretch>
                      <a:fillRect/>
                    </a:stretch>
                  </pic:blipFill>
                  <pic:spPr>
                    <a:xfrm>
                      <a:off x="0" y="0"/>
                      <a:ext cx="4574721" cy="1230085"/>
                    </a:xfrm>
                    <a:prstGeom prst="rect">
                      <a:avLst/>
                    </a:prstGeom>
                  </pic:spPr>
                </pic:pic>
              </a:graphicData>
            </a:graphic>
          </wp:anchor>
        </w:drawing>
      </w: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FA0733">
      <w:pPr>
        <w:pStyle w:val="Normal1"/>
        <w:ind w:right="20"/>
        <w:rPr>
          <w:b/>
          <w:sz w:val="32"/>
          <w:szCs w:val="32"/>
        </w:rPr>
      </w:pPr>
    </w:p>
    <w:p w:rsidR="00FA0733" w:rsidRDefault="00C80B1B">
      <w:pPr>
        <w:pStyle w:val="Normal1"/>
        <w:spacing w:before="9"/>
        <w:ind w:right="20"/>
        <w:jc w:val="center"/>
        <w:rPr>
          <w:b/>
          <w:sz w:val="35"/>
          <w:szCs w:val="35"/>
        </w:rPr>
      </w:pPr>
      <w:r>
        <w:rPr>
          <w:b/>
          <w:sz w:val="35"/>
          <w:szCs w:val="35"/>
        </w:rPr>
        <w:t>Held at Lost Eden, AZ</w:t>
      </w:r>
    </w:p>
    <w:p w:rsidR="00FA0733" w:rsidRDefault="00C80B1B">
      <w:pPr>
        <w:pStyle w:val="Normal1"/>
        <w:ind w:right="20"/>
        <w:jc w:val="center"/>
        <w:rPr>
          <w:b/>
          <w:sz w:val="32"/>
          <w:szCs w:val="32"/>
        </w:rPr>
      </w:pPr>
      <w:r>
        <w:rPr>
          <w:b/>
          <w:sz w:val="32"/>
          <w:szCs w:val="32"/>
        </w:rPr>
        <w:t>May 29 through June 2, 2018</w:t>
      </w:r>
    </w:p>
    <w:p w:rsidR="00FA0733" w:rsidRDefault="00FA0733">
      <w:pPr>
        <w:pStyle w:val="Normal1"/>
        <w:spacing w:before="2"/>
        <w:ind w:right="20"/>
        <w:rPr>
          <w:sz w:val="19"/>
          <w:szCs w:val="19"/>
        </w:rPr>
      </w:pPr>
    </w:p>
    <w:p w:rsidR="00FA0733" w:rsidRDefault="00FA0733">
      <w:pPr>
        <w:pStyle w:val="Normal1"/>
        <w:ind w:right="20"/>
        <w:rPr>
          <w:sz w:val="20"/>
          <w:szCs w:val="20"/>
        </w:rPr>
      </w:pPr>
    </w:p>
    <w:p w:rsidR="00FA0733" w:rsidRDefault="00FA0733">
      <w:pPr>
        <w:pStyle w:val="Normal1"/>
        <w:spacing w:line="276" w:lineRule="auto"/>
        <w:rPr>
          <w:sz w:val="20"/>
          <w:szCs w:val="20"/>
        </w:rPr>
        <w:sectPr w:rsidR="00FA0733" w:rsidSect="00A76C7B">
          <w:footerReference w:type="default" r:id="rId9"/>
          <w:type w:val="nextColumn"/>
          <w:pgSz w:w="12240" w:h="15840" w:code="1"/>
          <w:pgMar w:top="1080" w:right="1080" w:bottom="1080" w:left="1080" w:header="1253" w:footer="1008" w:gutter="0"/>
          <w:pgNumType w:start="1"/>
          <w:cols w:space="720"/>
          <w:vAlign w:val="center"/>
        </w:sectPr>
      </w:pPr>
    </w:p>
    <w:p w:rsidR="00FA0733" w:rsidRDefault="00C80B1B">
      <w:pPr>
        <w:pStyle w:val="Heading1"/>
        <w:ind w:left="0" w:right="20"/>
        <w:rPr>
          <w:b/>
          <w:i/>
          <w:color w:val="4F81BD"/>
        </w:rPr>
      </w:pPr>
      <w:bookmarkStart w:id="1" w:name="_gjdgxs" w:colFirst="0" w:colLast="0"/>
      <w:bookmarkEnd w:id="1"/>
      <w:r>
        <w:rPr>
          <w:b/>
          <w:i/>
          <w:color w:val="4F81BD"/>
        </w:rPr>
        <w:lastRenderedPageBreak/>
        <w:t>Quick Start Information</w:t>
      </w:r>
    </w:p>
    <w:p w:rsidR="00FA0733" w:rsidRDefault="00FA0733">
      <w:pPr>
        <w:pStyle w:val="Normal1"/>
        <w:spacing w:before="9"/>
        <w:ind w:right="20"/>
        <w:rPr>
          <w:sz w:val="29"/>
          <w:szCs w:val="29"/>
        </w:rPr>
      </w:pPr>
    </w:p>
    <w:p w:rsidR="00FA0733" w:rsidRDefault="00C80B1B">
      <w:pPr>
        <w:pStyle w:val="Normal1"/>
        <w:numPr>
          <w:ilvl w:val="0"/>
          <w:numId w:val="2"/>
        </w:numPr>
        <w:tabs>
          <w:tab w:val="left" w:pos="821"/>
        </w:tabs>
        <w:ind w:left="0" w:right="20" w:firstLine="0"/>
      </w:pPr>
      <w:r>
        <w:t>Camp Dates:</w:t>
      </w:r>
    </w:p>
    <w:p w:rsidR="00FA0733" w:rsidRDefault="00C80B1B">
      <w:pPr>
        <w:pStyle w:val="Normal1"/>
        <w:numPr>
          <w:ilvl w:val="1"/>
          <w:numId w:val="2"/>
        </w:numPr>
        <w:tabs>
          <w:tab w:val="left" w:pos="821"/>
        </w:tabs>
        <w:spacing w:before="150"/>
        <w:ind w:right="20"/>
      </w:pPr>
      <w:r>
        <w:t xml:space="preserve">For </w:t>
      </w:r>
      <w:r>
        <w:rPr>
          <w:u w:val="single"/>
        </w:rPr>
        <w:t>Deacons</w:t>
      </w:r>
      <w:r>
        <w:t>, camp runs May 29 through June 2.  Please arrive at camp Tuesday, May 29, between 5 pm and 7 pm.</w:t>
      </w:r>
    </w:p>
    <w:p w:rsidR="00FA0733" w:rsidRDefault="00C80B1B">
      <w:pPr>
        <w:pStyle w:val="Normal1"/>
        <w:numPr>
          <w:ilvl w:val="1"/>
          <w:numId w:val="2"/>
        </w:numPr>
        <w:tabs>
          <w:tab w:val="left" w:pos="821"/>
        </w:tabs>
        <w:spacing w:before="150"/>
        <w:ind w:right="20"/>
      </w:pPr>
      <w:r>
        <w:t xml:space="preserve">For </w:t>
      </w:r>
      <w:r>
        <w:rPr>
          <w:u w:val="single"/>
        </w:rPr>
        <w:t>Teachers and Priests</w:t>
      </w:r>
      <w:r>
        <w:t>, camp runs May 30 through June 2.  These young men should arrive at camp the afternoon of Wednesday, May 30.</w:t>
      </w:r>
    </w:p>
    <w:p w:rsidR="00FA0733" w:rsidRDefault="00C80B1B">
      <w:pPr>
        <w:pStyle w:val="Normal1"/>
        <w:numPr>
          <w:ilvl w:val="0"/>
          <w:numId w:val="2"/>
        </w:numPr>
        <w:tabs>
          <w:tab w:val="left" w:pos="821"/>
        </w:tabs>
        <w:spacing w:before="153"/>
        <w:ind w:left="0" w:right="20" w:firstLine="0"/>
      </w:pPr>
      <w:r>
        <w:t xml:space="preserve">Several Merit Badges offered at </w:t>
      </w:r>
      <w:r w:rsidR="004F724A">
        <w:t>camp</w:t>
      </w:r>
      <w:r>
        <w:t xml:space="preserve"> have prerequisites which must be satisfied before coming to camp.  Failure to provide evidence of the prerequisites for any Merit Badge will result in a ‘partial completion.’  </w:t>
      </w:r>
    </w:p>
    <w:p w:rsidR="00FA0733" w:rsidRDefault="00C80B1B">
      <w:pPr>
        <w:pStyle w:val="Normal1"/>
        <w:numPr>
          <w:ilvl w:val="0"/>
          <w:numId w:val="2"/>
        </w:numPr>
        <w:tabs>
          <w:tab w:val="left" w:pos="821"/>
        </w:tabs>
        <w:spacing w:before="153"/>
        <w:ind w:left="0" w:right="20" w:firstLine="0"/>
      </w:pPr>
      <w:r>
        <w:t xml:space="preserve">Everyone in camp must have a completed BSA Health and Medical Record Form with Parts A, B, and C completed. </w:t>
      </w:r>
      <w:r w:rsidR="00997F83">
        <w:t>For the youth, p</w:t>
      </w:r>
      <w:r>
        <w:t>art C must be completed by a medical professional.  A parent or guardian must sign Part A, page 2 to allow any medications, including over-the-counter medications, be given to their child.</w:t>
      </w:r>
    </w:p>
    <w:p w:rsidR="00FA0733" w:rsidRDefault="00C80B1B">
      <w:pPr>
        <w:pStyle w:val="Normal1"/>
        <w:numPr>
          <w:ilvl w:val="0"/>
          <w:numId w:val="2"/>
        </w:numPr>
        <w:tabs>
          <w:tab w:val="left" w:pos="821"/>
        </w:tabs>
        <w:spacing w:before="153"/>
        <w:ind w:left="0" w:right="20" w:firstLine="0"/>
      </w:pPr>
      <w:r>
        <w:rPr>
          <w:u w:val="single"/>
        </w:rPr>
        <w:t>All adults</w:t>
      </w:r>
      <w:r>
        <w:t xml:space="preserve"> in camp must have completed Youth Protection Training as well as </w:t>
      </w:r>
      <w:r w:rsidR="00666318">
        <w:t xml:space="preserve">Hazardous </w:t>
      </w:r>
      <w:r>
        <w:t xml:space="preserve">Weather Training. This training may be taken online at my.scouting.org. </w:t>
      </w:r>
    </w:p>
    <w:p w:rsidR="00FA0733" w:rsidRDefault="00C80B1B">
      <w:pPr>
        <w:pStyle w:val="Normal1"/>
        <w:numPr>
          <w:ilvl w:val="0"/>
          <w:numId w:val="2"/>
        </w:numPr>
        <w:tabs>
          <w:tab w:val="left" w:pos="821"/>
        </w:tabs>
        <w:spacing w:before="154"/>
        <w:ind w:left="0" w:right="20" w:firstLine="0"/>
      </w:pPr>
      <w:r>
        <w:rPr>
          <w:b/>
        </w:rPr>
        <w:t>AT LEAST TWO YOUTH PROTECTION TRAINED ADULTS MUST BE WITH YOUR UNIT AT ALL TIMES</w:t>
      </w:r>
      <w:r>
        <w:t>.</w:t>
      </w:r>
    </w:p>
    <w:p w:rsidR="00FA0733" w:rsidRDefault="00C80B1B">
      <w:pPr>
        <w:pStyle w:val="Normal1"/>
        <w:numPr>
          <w:ilvl w:val="0"/>
          <w:numId w:val="2"/>
        </w:numPr>
        <w:tabs>
          <w:tab w:val="left" w:pos="821"/>
        </w:tabs>
        <w:spacing w:before="153"/>
        <w:ind w:left="0" w:right="20" w:firstLine="0"/>
        <w:jc w:val="both"/>
      </w:pPr>
      <w:r>
        <w:t xml:space="preserve">Camp sits at </w:t>
      </w:r>
      <w:r w:rsidR="00ED2BEB">
        <w:t>6,5</w:t>
      </w:r>
      <w:r>
        <w:t>00 ft. above sea level. All adult participants should be capable of walking in this environment during their stay in camp.</w:t>
      </w:r>
    </w:p>
    <w:p w:rsidR="00FA0733" w:rsidRDefault="00C80B1B">
      <w:pPr>
        <w:pStyle w:val="Normal1"/>
        <w:numPr>
          <w:ilvl w:val="0"/>
          <w:numId w:val="2"/>
        </w:numPr>
        <w:tabs>
          <w:tab w:val="left" w:pos="821"/>
        </w:tabs>
        <w:spacing w:before="150"/>
        <w:ind w:left="0" w:right="20" w:firstLine="0"/>
      </w:pPr>
      <w:r>
        <w:t>Campers should not come to camp if they exhibit flu-like symptoms in the 7-day period prior to camp:  fever of 101 degrees or greater or if they have a cough or sore throat. This includes vomiting within 36 hours of coming to camp.</w:t>
      </w:r>
    </w:p>
    <w:p w:rsidR="00FA0733" w:rsidRDefault="00FA0733">
      <w:pPr>
        <w:pStyle w:val="Heading1"/>
        <w:ind w:left="0" w:right="20"/>
        <w:rPr>
          <w:color w:val="2D74B5"/>
        </w:rPr>
      </w:pPr>
      <w:bookmarkStart w:id="2" w:name="_30j0zll" w:colFirst="0" w:colLast="0"/>
      <w:bookmarkEnd w:id="2"/>
    </w:p>
    <w:p w:rsidR="00FA0733" w:rsidRPr="000E4DA2" w:rsidRDefault="00C80B1B" w:rsidP="000E4DA2">
      <w:pPr>
        <w:pStyle w:val="Heading2"/>
        <w:spacing w:before="47"/>
        <w:ind w:left="0" w:right="20"/>
        <w:rPr>
          <w:b/>
          <w:bCs/>
          <w:color w:val="2D74B5"/>
          <w:u w:val="single"/>
        </w:rPr>
      </w:pPr>
      <w:r w:rsidRPr="000E4DA2">
        <w:rPr>
          <w:b/>
          <w:bCs/>
          <w:color w:val="2D74B5"/>
          <w:u w:val="single"/>
        </w:rPr>
        <w:t xml:space="preserve">Planning Ahead for Camp </w:t>
      </w:r>
    </w:p>
    <w:p w:rsidR="00FA0733" w:rsidRPr="00341618" w:rsidRDefault="00C80B1B" w:rsidP="00341618">
      <w:pPr>
        <w:pStyle w:val="Heading2"/>
        <w:spacing w:before="47"/>
        <w:ind w:left="0" w:right="20"/>
        <w:rPr>
          <w:color w:val="2D74B5"/>
        </w:rPr>
      </w:pPr>
      <w:bookmarkStart w:id="3" w:name="_1fob9te" w:colFirst="0" w:colLast="0"/>
      <w:bookmarkEnd w:id="3"/>
      <w:r>
        <w:rPr>
          <w:color w:val="2D74B5"/>
        </w:rPr>
        <w:t>March</w:t>
      </w:r>
    </w:p>
    <w:p w:rsidR="00FA0733" w:rsidRDefault="00C80B1B">
      <w:pPr>
        <w:pStyle w:val="Normal1"/>
        <w:numPr>
          <w:ilvl w:val="0"/>
          <w:numId w:val="1"/>
        </w:numPr>
        <w:tabs>
          <w:tab w:val="left" w:pos="821"/>
        </w:tabs>
        <w:spacing w:before="23"/>
        <w:ind w:left="810" w:right="20"/>
      </w:pPr>
      <w:r>
        <w:t>Begin planning by considering each Scout’s interest and advancement needs. Have the scouts prioritize the available merit badges in three groups: the water badges, the shooting and horsemanship badges, and the remaining badges.  Merit Badge pre-registration is required.</w:t>
      </w:r>
    </w:p>
    <w:p w:rsidR="00FA0733" w:rsidRDefault="00071AAC">
      <w:pPr>
        <w:pStyle w:val="Normal1"/>
        <w:numPr>
          <w:ilvl w:val="0"/>
          <w:numId w:val="1"/>
        </w:numPr>
        <w:tabs>
          <w:tab w:val="left" w:pos="821"/>
        </w:tabs>
        <w:spacing w:before="9" w:line="266" w:lineRule="auto"/>
        <w:ind w:left="810" w:right="20"/>
      </w:pPr>
      <w:r>
        <w:rPr>
          <w:b/>
        </w:rPr>
        <w:t>Before</w:t>
      </w:r>
      <w:r w:rsidR="00C80B1B" w:rsidRPr="00C80B1B">
        <w:rPr>
          <w:b/>
        </w:rPr>
        <w:t xml:space="preserve"> April 1</w:t>
      </w:r>
      <w:r w:rsidR="00C80B1B">
        <w:t xml:space="preserve">, provide the Stake with a roster of all boys and adults who will be attending </w:t>
      </w:r>
      <w:r w:rsidR="004F724A">
        <w:t>camp</w:t>
      </w:r>
      <w:r w:rsidR="00C80B1B">
        <w:t xml:space="preserve">.  Use the Youth Roster and Adult Roster forms </w:t>
      </w:r>
      <w:r w:rsidR="00341618">
        <w:t>from the Encampment web site</w:t>
      </w:r>
      <w:r w:rsidR="00C80B1B">
        <w:t>.</w:t>
      </w:r>
    </w:p>
    <w:p w:rsidR="00FA0733" w:rsidRDefault="00C80B1B">
      <w:pPr>
        <w:pStyle w:val="Heading2"/>
        <w:spacing w:before="47"/>
        <w:ind w:left="0" w:right="20"/>
      </w:pPr>
      <w:bookmarkStart w:id="4" w:name="_3znysh7" w:colFirst="0" w:colLast="0"/>
      <w:bookmarkEnd w:id="4"/>
      <w:r>
        <w:rPr>
          <w:color w:val="2D74B5"/>
        </w:rPr>
        <w:t xml:space="preserve">April </w:t>
      </w:r>
    </w:p>
    <w:p w:rsidR="00FA0733" w:rsidRDefault="00C80B1B">
      <w:pPr>
        <w:pStyle w:val="Normal1"/>
        <w:numPr>
          <w:ilvl w:val="0"/>
          <w:numId w:val="1"/>
        </w:numPr>
        <w:tabs>
          <w:tab w:val="left" w:pos="821"/>
        </w:tabs>
        <w:ind w:left="810" w:right="20"/>
      </w:pPr>
      <w:r>
        <w:t>The deacons should plan opportunities to work on merit badge prerequisites.</w:t>
      </w:r>
    </w:p>
    <w:p w:rsidR="00FA0733" w:rsidRDefault="00C80B1B">
      <w:pPr>
        <w:pStyle w:val="Normal1"/>
        <w:numPr>
          <w:ilvl w:val="0"/>
          <w:numId w:val="1"/>
        </w:numPr>
        <w:tabs>
          <w:tab w:val="left" w:pos="821"/>
        </w:tabs>
        <w:ind w:left="810" w:right="20"/>
      </w:pPr>
      <w:r>
        <w:t xml:space="preserve">Ensure that each young man </w:t>
      </w:r>
      <w:r w:rsidR="00997F83">
        <w:t>has</w:t>
      </w:r>
      <w:r>
        <w:t xml:space="preserve"> made arrangements for completion of the medical form including a full physical examination (part C).</w:t>
      </w:r>
    </w:p>
    <w:p w:rsidR="00FA0733" w:rsidRDefault="00C80B1B">
      <w:pPr>
        <w:pStyle w:val="Normal1"/>
        <w:numPr>
          <w:ilvl w:val="0"/>
          <w:numId w:val="1"/>
        </w:numPr>
        <w:tabs>
          <w:tab w:val="left" w:pos="821"/>
        </w:tabs>
        <w:ind w:left="810" w:right="20"/>
      </w:pPr>
      <w:r>
        <w:t>Provide each young man with a personal equipment list.</w:t>
      </w:r>
    </w:p>
    <w:p w:rsidR="00FA0733" w:rsidRPr="0019228A" w:rsidRDefault="00C80B1B">
      <w:pPr>
        <w:pStyle w:val="Normal1"/>
        <w:numPr>
          <w:ilvl w:val="0"/>
          <w:numId w:val="1"/>
        </w:numPr>
        <w:tabs>
          <w:tab w:val="left" w:pos="821"/>
        </w:tabs>
        <w:ind w:left="810" w:right="20"/>
      </w:pPr>
      <w:r w:rsidRPr="0019228A">
        <w:t>Meeting for quorum presidents.</w:t>
      </w:r>
    </w:p>
    <w:p w:rsidR="00FA0733" w:rsidRPr="00341618" w:rsidRDefault="00C80B1B" w:rsidP="00341618">
      <w:pPr>
        <w:pStyle w:val="Heading2"/>
        <w:spacing w:before="47"/>
        <w:ind w:left="0" w:right="20"/>
        <w:rPr>
          <w:color w:val="2D74B5"/>
        </w:rPr>
      </w:pPr>
      <w:bookmarkStart w:id="5" w:name="_2et92p0" w:colFirst="0" w:colLast="0"/>
      <w:bookmarkEnd w:id="5"/>
      <w:r>
        <w:rPr>
          <w:color w:val="2D74B5"/>
        </w:rPr>
        <w:t>May</w:t>
      </w:r>
    </w:p>
    <w:p w:rsidR="00FA0733" w:rsidRDefault="00C80B1B">
      <w:pPr>
        <w:pStyle w:val="Normal1"/>
        <w:numPr>
          <w:ilvl w:val="0"/>
          <w:numId w:val="1"/>
        </w:numPr>
        <w:tabs>
          <w:tab w:val="left" w:pos="821"/>
        </w:tabs>
        <w:ind w:left="0" w:right="20" w:firstLine="450"/>
      </w:pPr>
      <w:r>
        <w:t>Finalize camp program plans and advancement needs.</w:t>
      </w:r>
    </w:p>
    <w:p w:rsidR="00FA0733" w:rsidRDefault="00C80B1B" w:rsidP="00C80B1B">
      <w:pPr>
        <w:pStyle w:val="Normal1"/>
        <w:numPr>
          <w:ilvl w:val="0"/>
          <w:numId w:val="1"/>
        </w:numPr>
        <w:tabs>
          <w:tab w:val="left" w:pos="821"/>
        </w:tabs>
        <w:ind w:left="810" w:right="20"/>
      </w:pPr>
      <w:r>
        <w:t>All physical examinations (including Part C) should have been completed and collected by the ward.</w:t>
      </w:r>
    </w:p>
    <w:p w:rsidR="00FA0733" w:rsidRDefault="00C80B1B">
      <w:pPr>
        <w:pStyle w:val="Normal1"/>
        <w:numPr>
          <w:ilvl w:val="0"/>
          <w:numId w:val="1"/>
        </w:numPr>
        <w:tabs>
          <w:tab w:val="left" w:pos="821"/>
        </w:tabs>
        <w:ind w:left="0" w:right="20" w:firstLine="450"/>
      </w:pPr>
      <w:r>
        <w:t xml:space="preserve">The Scout Committee should finalize </w:t>
      </w:r>
      <w:r w:rsidR="001B7A83">
        <w:t xml:space="preserve">the ward food and </w:t>
      </w:r>
      <w:r>
        <w:t xml:space="preserve">transportation </w:t>
      </w:r>
      <w:r w:rsidR="001B7A83">
        <w:t>plans</w:t>
      </w:r>
      <w:r>
        <w:t>.</w:t>
      </w:r>
    </w:p>
    <w:p w:rsidR="00FA0733" w:rsidRPr="00341618" w:rsidRDefault="00C80B1B" w:rsidP="00341618">
      <w:pPr>
        <w:pStyle w:val="Heading2"/>
        <w:spacing w:before="47"/>
        <w:ind w:left="0" w:right="20"/>
        <w:rPr>
          <w:color w:val="2D74B5"/>
        </w:rPr>
      </w:pPr>
      <w:bookmarkStart w:id="6" w:name="_tyjcwt" w:colFirst="0" w:colLast="0"/>
      <w:bookmarkEnd w:id="6"/>
      <w:r>
        <w:rPr>
          <w:color w:val="2D74B5"/>
        </w:rPr>
        <w:t>A Few Days Prior to Camp</w:t>
      </w:r>
    </w:p>
    <w:p w:rsidR="00FA0733" w:rsidRDefault="00C80B1B">
      <w:pPr>
        <w:pStyle w:val="Normal1"/>
        <w:numPr>
          <w:ilvl w:val="0"/>
          <w:numId w:val="1"/>
        </w:numPr>
        <w:tabs>
          <w:tab w:val="left" w:pos="821"/>
        </w:tabs>
        <w:spacing w:before="23"/>
        <w:ind w:left="0" w:right="20" w:firstLine="450"/>
      </w:pPr>
      <w:r>
        <w:lastRenderedPageBreak/>
        <w:t>Senior Patrol Leader should conduct a personal pack, gear, and uniform inspection.</w:t>
      </w:r>
    </w:p>
    <w:p w:rsidR="00FA0733" w:rsidRDefault="00C80B1B">
      <w:pPr>
        <w:pStyle w:val="Normal1"/>
        <w:numPr>
          <w:ilvl w:val="0"/>
          <w:numId w:val="1"/>
        </w:numPr>
        <w:tabs>
          <w:tab w:val="left" w:pos="821"/>
        </w:tabs>
        <w:ind w:left="0" w:right="20" w:firstLine="450"/>
      </w:pPr>
      <w:r>
        <w:t>Ward and patrol equipment should be ready for packing.</w:t>
      </w:r>
    </w:p>
    <w:p w:rsidR="00FA0733" w:rsidRDefault="00C80B1B">
      <w:pPr>
        <w:pStyle w:val="Normal1"/>
        <w:numPr>
          <w:ilvl w:val="0"/>
          <w:numId w:val="1"/>
        </w:numPr>
        <w:tabs>
          <w:tab w:val="left" w:pos="821"/>
        </w:tabs>
        <w:ind w:left="0" w:right="20" w:firstLine="450"/>
      </w:pPr>
      <w:r>
        <w:t>Scout Committee should make final checks on transportation.</w:t>
      </w:r>
    </w:p>
    <w:p w:rsidR="00FA0733" w:rsidRDefault="00FA0733">
      <w:pPr>
        <w:pStyle w:val="Normal1"/>
        <w:spacing w:before="9"/>
        <w:ind w:right="20"/>
        <w:rPr>
          <w:sz w:val="19"/>
          <w:szCs w:val="19"/>
        </w:rPr>
      </w:pPr>
      <w:bookmarkStart w:id="7" w:name="_3dy6vkm" w:colFirst="0" w:colLast="0"/>
      <w:bookmarkEnd w:id="7"/>
    </w:p>
    <w:p w:rsidR="00FA0733" w:rsidRPr="000E4DA2" w:rsidRDefault="00C80B1B" w:rsidP="000E4DA2">
      <w:pPr>
        <w:pStyle w:val="Heading2"/>
        <w:spacing w:before="47"/>
        <w:ind w:left="0" w:right="20"/>
        <w:rPr>
          <w:b/>
          <w:bCs/>
          <w:color w:val="2D74B5"/>
          <w:u w:val="single"/>
        </w:rPr>
      </w:pPr>
      <w:bookmarkStart w:id="8" w:name="_1t3h5sf" w:colFirst="0" w:colLast="0"/>
      <w:bookmarkEnd w:id="8"/>
      <w:r w:rsidRPr="000E4DA2">
        <w:rPr>
          <w:b/>
          <w:bCs/>
          <w:color w:val="2D74B5"/>
          <w:u w:val="single"/>
        </w:rPr>
        <w:t>Registration</w:t>
      </w:r>
    </w:p>
    <w:p w:rsidR="00FA0733" w:rsidRDefault="00C80B1B">
      <w:pPr>
        <w:pStyle w:val="Normal1"/>
        <w:tabs>
          <w:tab w:val="left" w:pos="539"/>
        </w:tabs>
        <w:spacing w:before="56"/>
        <w:ind w:right="20"/>
      </w:pPr>
      <w:r>
        <w:t>To be eligible for camp, youth must be 12 years old or older before June 30, 2018.  Camp is open to youth living within the boundaries of the Highland West Stake, both members and non-members.  Turn in all registration materials by April 1, 2018.</w:t>
      </w:r>
    </w:p>
    <w:p w:rsidR="00FA0733" w:rsidRDefault="00FA0733">
      <w:pPr>
        <w:pStyle w:val="Normal1"/>
        <w:tabs>
          <w:tab w:val="left" w:pos="539"/>
        </w:tabs>
        <w:spacing w:before="56"/>
        <w:ind w:right="20"/>
      </w:pPr>
    </w:p>
    <w:p w:rsidR="008D06FE" w:rsidRDefault="00C80B1B" w:rsidP="008D06FE">
      <w:pPr>
        <w:pStyle w:val="Normal1"/>
        <w:tabs>
          <w:tab w:val="left" w:pos="539"/>
        </w:tabs>
        <w:spacing w:before="56"/>
        <w:ind w:right="20"/>
      </w:pPr>
      <w:r>
        <w:t xml:space="preserve">To register for camp, </w:t>
      </w:r>
      <w:r w:rsidR="00ED2BEB">
        <w:t>email an electronic copy of the Youth Roster to the Stake</w:t>
      </w:r>
      <w:r w:rsidR="008D06FE">
        <w:t xml:space="preserve"> </w:t>
      </w:r>
      <w:r>
        <w:t xml:space="preserve">showing </w:t>
      </w:r>
      <w:r w:rsidR="00071AAC">
        <w:t xml:space="preserve">birth date, age, and </w:t>
      </w:r>
      <w:r>
        <w:t xml:space="preserve">t-shirt size </w:t>
      </w:r>
      <w:r w:rsidR="00071AAC">
        <w:t>(</w:t>
      </w:r>
      <w:r>
        <w:t>and merit badge preferences</w:t>
      </w:r>
      <w:r w:rsidR="00071AAC" w:rsidRPr="00071AAC">
        <w:t xml:space="preserve"> </w:t>
      </w:r>
      <w:r w:rsidR="00071AAC">
        <w:t>for each deacon; b</w:t>
      </w:r>
      <w:r>
        <w:t>e sure to indicate any badges already earned</w:t>
      </w:r>
      <w:r w:rsidR="00071AAC">
        <w:t>)</w:t>
      </w:r>
      <w:r w:rsidR="000E4DA2">
        <w:t xml:space="preserve"> </w:t>
      </w:r>
      <w:r w:rsidR="000E4DA2" w:rsidRPr="000E4DA2">
        <w:rPr>
          <w:b/>
        </w:rPr>
        <w:t>before April 1</w:t>
      </w:r>
      <w:r>
        <w:t>.</w:t>
      </w:r>
      <w:r w:rsidR="00071AAC">
        <w:t xml:space="preserve">  </w:t>
      </w:r>
      <w:r w:rsidR="008D06FE">
        <w:t>Print as many sheets as n</w:t>
      </w:r>
      <w:r w:rsidR="00ED2BEB">
        <w:t>eeded for your youth and adults to turn in upon arrival at camp.</w:t>
      </w:r>
    </w:p>
    <w:p w:rsidR="008D06FE" w:rsidRDefault="008D06FE" w:rsidP="008D06FE">
      <w:pPr>
        <w:pStyle w:val="Normal1"/>
        <w:tabs>
          <w:tab w:val="left" w:pos="539"/>
        </w:tabs>
        <w:spacing w:before="56"/>
        <w:ind w:right="20"/>
      </w:pPr>
    </w:p>
    <w:p w:rsidR="00FA0733" w:rsidRDefault="008D06FE" w:rsidP="008D06FE">
      <w:pPr>
        <w:pStyle w:val="Normal1"/>
        <w:tabs>
          <w:tab w:val="left" w:pos="539"/>
        </w:tabs>
        <w:spacing w:before="56"/>
        <w:ind w:right="20"/>
      </w:pPr>
      <w:r>
        <w:t>In addition, the following forms are required</w:t>
      </w:r>
      <w:r w:rsidR="009C524E">
        <w:t xml:space="preserve"> by May 1</w:t>
      </w:r>
      <w:r>
        <w:t xml:space="preserve">.  </w:t>
      </w:r>
      <w:r w:rsidR="00071AAC">
        <w:t>Check off each of the required forms as they are collected</w:t>
      </w:r>
      <w:r>
        <w:t xml:space="preserve"> and turn in all forms </w:t>
      </w:r>
      <w:r w:rsidR="009C524E">
        <w:t>to the Stake</w:t>
      </w:r>
      <w:r w:rsidR="00071AAC">
        <w:t>.</w:t>
      </w:r>
      <w:r w:rsidR="00341618">
        <w:t xml:space="preserve">  </w:t>
      </w:r>
    </w:p>
    <w:p w:rsidR="00FA0733" w:rsidRDefault="00C80B1B" w:rsidP="00D006C3">
      <w:pPr>
        <w:pStyle w:val="Normal1"/>
        <w:numPr>
          <w:ilvl w:val="0"/>
          <w:numId w:val="3"/>
        </w:numPr>
        <w:tabs>
          <w:tab w:val="left" w:pos="539"/>
        </w:tabs>
        <w:spacing w:before="56"/>
        <w:ind w:left="900" w:right="20"/>
      </w:pPr>
      <w:r>
        <w:t>BSA swim check form for youth and adults who plan to participate in any water activity (</w:t>
      </w:r>
      <w:r w:rsidR="00071AAC">
        <w:t xml:space="preserve">such as the </w:t>
      </w:r>
      <w:r>
        <w:t xml:space="preserve">swimming or canoeing merit badges).  The swim check must be done prior to camp.  Those not tested can still participate in fishing at </w:t>
      </w:r>
      <w:r w:rsidR="00B910F7">
        <w:t>Lake Mary</w:t>
      </w:r>
      <w:r>
        <w:t xml:space="preserve">.  </w:t>
      </w:r>
    </w:p>
    <w:p w:rsidR="00FA0733" w:rsidRDefault="00C80B1B" w:rsidP="00D006C3">
      <w:pPr>
        <w:pStyle w:val="Normal1"/>
        <w:numPr>
          <w:ilvl w:val="0"/>
          <w:numId w:val="3"/>
        </w:numPr>
        <w:tabs>
          <w:tab w:val="left" w:pos="539"/>
        </w:tabs>
        <w:spacing w:before="56"/>
        <w:ind w:left="900" w:right="20"/>
      </w:pPr>
      <w:r>
        <w:t>BSA medical form parts A, B, and</w:t>
      </w:r>
      <w:r w:rsidR="008D06FE">
        <w:t xml:space="preserve"> C for each young man and adult</w:t>
      </w:r>
    </w:p>
    <w:p w:rsidR="008D06FE" w:rsidRDefault="008D06FE" w:rsidP="00D006C3">
      <w:pPr>
        <w:pStyle w:val="Normal1"/>
        <w:numPr>
          <w:ilvl w:val="0"/>
          <w:numId w:val="3"/>
        </w:numPr>
        <w:tabs>
          <w:tab w:val="left" w:pos="539"/>
        </w:tabs>
        <w:spacing w:before="56"/>
        <w:ind w:left="900" w:right="20"/>
      </w:pPr>
      <w:r>
        <w:t xml:space="preserve">Troop medication </w:t>
      </w:r>
      <w:r w:rsidR="00E803E1">
        <w:t xml:space="preserve">list (list </w:t>
      </w:r>
      <w:r w:rsidR="009C524E">
        <w:t xml:space="preserve">of </w:t>
      </w:r>
      <w:r w:rsidR="00E803E1">
        <w:t>prescription medications needed by any youth)</w:t>
      </w:r>
    </w:p>
    <w:p w:rsidR="00FA0733" w:rsidRDefault="00C80B1B" w:rsidP="00D006C3">
      <w:pPr>
        <w:pStyle w:val="Normal1"/>
        <w:numPr>
          <w:ilvl w:val="0"/>
          <w:numId w:val="3"/>
        </w:numPr>
        <w:tabs>
          <w:tab w:val="left" w:pos="539"/>
        </w:tabs>
        <w:spacing w:before="56"/>
        <w:ind w:left="900" w:right="20"/>
      </w:pPr>
      <w:r>
        <w:t>Signed parent per</w:t>
      </w:r>
      <w:r w:rsidR="008D06FE">
        <w:t>mission form for each young man</w:t>
      </w:r>
    </w:p>
    <w:p w:rsidR="00FA0733" w:rsidRDefault="00C80B1B" w:rsidP="00D006C3">
      <w:pPr>
        <w:pStyle w:val="Normal1"/>
        <w:numPr>
          <w:ilvl w:val="0"/>
          <w:numId w:val="3"/>
        </w:numPr>
        <w:tabs>
          <w:tab w:val="left" w:pos="539"/>
        </w:tabs>
        <w:spacing w:before="56"/>
        <w:ind w:left="900" w:right="20"/>
      </w:pPr>
      <w:r>
        <w:t>Signed Ho</w:t>
      </w:r>
      <w:r w:rsidR="00071AAC">
        <w:t>rsemanship Waiver</w:t>
      </w:r>
    </w:p>
    <w:p w:rsidR="00FA0733" w:rsidRDefault="00FA0733">
      <w:pPr>
        <w:pStyle w:val="Normal1"/>
        <w:tabs>
          <w:tab w:val="left" w:pos="539"/>
        </w:tabs>
        <w:spacing w:before="56"/>
        <w:ind w:right="20"/>
      </w:pPr>
    </w:p>
    <w:p w:rsidR="00FA0733" w:rsidRPr="000E4DA2" w:rsidRDefault="00C80B1B" w:rsidP="000E4DA2">
      <w:pPr>
        <w:pStyle w:val="Heading2"/>
        <w:spacing w:before="47"/>
        <w:ind w:left="0" w:right="20"/>
        <w:rPr>
          <w:b/>
          <w:bCs/>
          <w:color w:val="2D74B5"/>
          <w:u w:val="single"/>
        </w:rPr>
      </w:pPr>
      <w:bookmarkStart w:id="9" w:name="_4d34og8" w:colFirst="0" w:colLast="0"/>
      <w:bookmarkEnd w:id="9"/>
      <w:r w:rsidRPr="000E4DA2">
        <w:rPr>
          <w:b/>
          <w:bCs/>
          <w:color w:val="2D74B5"/>
          <w:u w:val="single"/>
        </w:rPr>
        <w:t>Directions to Camp</w:t>
      </w:r>
    </w:p>
    <w:p w:rsidR="00FA0733" w:rsidRDefault="00C80B1B">
      <w:pPr>
        <w:pStyle w:val="Normal1"/>
        <w:ind w:right="20"/>
        <w:rPr>
          <w:sz w:val="20"/>
          <w:szCs w:val="20"/>
        </w:rPr>
      </w:pPr>
      <w:r>
        <w:rPr>
          <w:sz w:val="20"/>
          <w:szCs w:val="20"/>
        </w:rPr>
        <w:t xml:space="preserve">From Gilbert, find your way to Highway 87 North toward Payson.  In Payson, continue on Highway 87 toward </w:t>
      </w:r>
      <w:r w:rsidR="00E309D0">
        <w:rPr>
          <w:sz w:val="20"/>
          <w:szCs w:val="20"/>
        </w:rPr>
        <w:t>Pine</w:t>
      </w:r>
      <w:r>
        <w:rPr>
          <w:sz w:val="20"/>
          <w:szCs w:val="20"/>
        </w:rPr>
        <w:t xml:space="preserve">.  </w:t>
      </w:r>
      <w:r w:rsidR="00E309D0">
        <w:rPr>
          <w:sz w:val="20"/>
          <w:szCs w:val="20"/>
        </w:rPr>
        <w:t>Pass Pine and Strawberry, t</w:t>
      </w:r>
      <w:r>
        <w:rPr>
          <w:sz w:val="20"/>
          <w:szCs w:val="20"/>
        </w:rPr>
        <w:t xml:space="preserve">urn left on Lake Mary Road at </w:t>
      </w:r>
      <w:proofErr w:type="spellStart"/>
      <w:r w:rsidR="00E309D0">
        <w:rPr>
          <w:sz w:val="20"/>
          <w:szCs w:val="20"/>
        </w:rPr>
        <w:t>Clints</w:t>
      </w:r>
      <w:proofErr w:type="spellEnd"/>
      <w:r w:rsidR="00E309D0">
        <w:rPr>
          <w:sz w:val="20"/>
          <w:szCs w:val="20"/>
        </w:rPr>
        <w:t xml:space="preserve"> Well</w:t>
      </w:r>
      <w:r>
        <w:rPr>
          <w:sz w:val="20"/>
          <w:szCs w:val="20"/>
        </w:rPr>
        <w:t xml:space="preserve">, AZ.  Follow Lake Mary Road for 6.9 miles to Forest Road </w:t>
      </w:r>
      <w:r w:rsidR="007D472E">
        <w:rPr>
          <w:sz w:val="20"/>
          <w:szCs w:val="20"/>
        </w:rPr>
        <w:t>211 (Google Maps says it’s FR</w:t>
      </w:r>
      <w:r>
        <w:rPr>
          <w:sz w:val="20"/>
          <w:szCs w:val="20"/>
        </w:rPr>
        <w:t>81</w:t>
      </w:r>
      <w:r w:rsidR="00E309D0">
        <w:rPr>
          <w:sz w:val="20"/>
          <w:szCs w:val="20"/>
        </w:rPr>
        <w:t xml:space="preserve"> but the signs say FR211</w:t>
      </w:r>
      <w:r w:rsidR="007D472E">
        <w:rPr>
          <w:sz w:val="20"/>
          <w:szCs w:val="20"/>
        </w:rPr>
        <w:t>)</w:t>
      </w:r>
      <w:r>
        <w:rPr>
          <w:sz w:val="20"/>
          <w:szCs w:val="20"/>
        </w:rPr>
        <w:t xml:space="preserve">, turn right.  Continue </w:t>
      </w:r>
      <w:proofErr w:type="gramStart"/>
      <w:r>
        <w:rPr>
          <w:sz w:val="20"/>
          <w:szCs w:val="20"/>
        </w:rPr>
        <w:t>on  FR</w:t>
      </w:r>
      <w:proofErr w:type="gramEnd"/>
      <w:r>
        <w:rPr>
          <w:sz w:val="20"/>
          <w:szCs w:val="20"/>
        </w:rPr>
        <w:t xml:space="preserve">211 for </w:t>
      </w:r>
      <w:r w:rsidR="007D472E">
        <w:rPr>
          <w:sz w:val="20"/>
          <w:szCs w:val="20"/>
        </w:rPr>
        <w:t>6</w:t>
      </w:r>
      <w:r>
        <w:rPr>
          <w:sz w:val="20"/>
          <w:szCs w:val="20"/>
        </w:rPr>
        <w:t xml:space="preserve">.6 miles.  </w:t>
      </w:r>
      <w:r w:rsidR="007D472E">
        <w:rPr>
          <w:sz w:val="20"/>
          <w:szCs w:val="20"/>
        </w:rPr>
        <w:t>Turn right at FR211</w:t>
      </w:r>
      <w:r w:rsidR="001B7A83">
        <w:rPr>
          <w:sz w:val="20"/>
          <w:szCs w:val="20"/>
        </w:rPr>
        <w:noBreakHyphen/>
      </w:r>
      <w:r w:rsidR="007D472E">
        <w:rPr>
          <w:sz w:val="20"/>
          <w:szCs w:val="20"/>
        </w:rPr>
        <w:t>F and f</w:t>
      </w:r>
      <w:r>
        <w:rPr>
          <w:sz w:val="20"/>
          <w:szCs w:val="20"/>
        </w:rPr>
        <w:t>ollow signs to camp.</w:t>
      </w:r>
      <w:r w:rsidR="007D472E">
        <w:rPr>
          <w:sz w:val="20"/>
          <w:szCs w:val="20"/>
        </w:rPr>
        <w:t xml:space="preserve">  </w:t>
      </w:r>
      <w:r w:rsidR="001B7A83">
        <w:rPr>
          <w:sz w:val="20"/>
          <w:szCs w:val="20"/>
        </w:rPr>
        <w:t>FR211</w:t>
      </w:r>
      <w:r w:rsidR="007D472E">
        <w:rPr>
          <w:sz w:val="20"/>
          <w:szCs w:val="20"/>
        </w:rPr>
        <w:t xml:space="preserve"> winds through the forest with twists and turns – but, if you have to make a choice, </w:t>
      </w:r>
      <w:r w:rsidR="00E309D0" w:rsidRPr="00666318">
        <w:rPr>
          <w:i/>
          <w:sz w:val="20"/>
          <w:szCs w:val="20"/>
        </w:rPr>
        <w:t>stay on</w:t>
      </w:r>
      <w:r w:rsidR="007D472E" w:rsidRPr="00666318">
        <w:rPr>
          <w:i/>
          <w:sz w:val="20"/>
          <w:szCs w:val="20"/>
        </w:rPr>
        <w:t xml:space="preserve"> the straight and narrow path</w:t>
      </w:r>
      <w:r w:rsidR="007D472E">
        <w:rPr>
          <w:sz w:val="20"/>
          <w:szCs w:val="20"/>
        </w:rPr>
        <w:t>.</w:t>
      </w:r>
      <w:r w:rsidR="00E309D0" w:rsidRPr="00E309D0">
        <w:rPr>
          <w:sz w:val="20"/>
          <w:szCs w:val="20"/>
        </w:rPr>
        <w:t xml:space="preserve"> </w:t>
      </w:r>
      <w:r w:rsidR="00E309D0">
        <w:rPr>
          <w:sz w:val="20"/>
          <w:szCs w:val="20"/>
        </w:rPr>
        <w:t xml:space="preserve">Lost Eden is located at </w:t>
      </w:r>
      <w:r w:rsidR="00E309D0" w:rsidRPr="007D472E">
        <w:rPr>
          <w:sz w:val="20"/>
          <w:szCs w:val="20"/>
        </w:rPr>
        <w:t>34.637093, -111.251189</w:t>
      </w:r>
      <w:r w:rsidR="00E309D0">
        <w:rPr>
          <w:sz w:val="20"/>
          <w:szCs w:val="20"/>
        </w:rPr>
        <w:t xml:space="preserve">.   </w:t>
      </w:r>
    </w:p>
    <w:p w:rsidR="00B910F7" w:rsidRDefault="00B910F7">
      <w:pPr>
        <w:pStyle w:val="Normal1"/>
        <w:ind w:right="20"/>
        <w:rPr>
          <w:sz w:val="20"/>
          <w:szCs w:val="20"/>
        </w:rPr>
      </w:pPr>
    </w:p>
    <w:p w:rsidR="00B910F7" w:rsidRPr="00B910F7" w:rsidRDefault="00B910F7" w:rsidP="00B910F7">
      <w:pPr>
        <w:pStyle w:val="Heading2"/>
        <w:spacing w:before="47"/>
        <w:ind w:left="0" w:right="20"/>
        <w:rPr>
          <w:b/>
          <w:bCs/>
          <w:color w:val="2D74B5"/>
          <w:u w:val="single"/>
        </w:rPr>
      </w:pPr>
      <w:r w:rsidRPr="00B910F7">
        <w:rPr>
          <w:b/>
          <w:bCs/>
          <w:color w:val="2D74B5"/>
          <w:u w:val="single"/>
        </w:rPr>
        <w:t>Directions to Lake Mary</w:t>
      </w:r>
      <w:r w:rsidR="009C524E">
        <w:rPr>
          <w:b/>
          <w:bCs/>
          <w:color w:val="2D74B5"/>
          <w:u w:val="single"/>
        </w:rPr>
        <w:t xml:space="preserve"> (all water activities)</w:t>
      </w:r>
    </w:p>
    <w:p w:rsidR="00B910F7" w:rsidRDefault="00B910F7">
      <w:pPr>
        <w:pStyle w:val="Normal1"/>
        <w:ind w:right="20"/>
        <w:rPr>
          <w:sz w:val="20"/>
          <w:szCs w:val="20"/>
        </w:rPr>
      </w:pPr>
      <w:r>
        <w:rPr>
          <w:sz w:val="20"/>
          <w:szCs w:val="20"/>
        </w:rPr>
        <w:t>From camp, make your way back to FR211 and turn left</w:t>
      </w:r>
      <w:r w:rsidR="001B7A83">
        <w:rPr>
          <w:sz w:val="20"/>
          <w:szCs w:val="20"/>
        </w:rPr>
        <w:t xml:space="preserve"> (west)</w:t>
      </w:r>
      <w:r>
        <w:rPr>
          <w:sz w:val="20"/>
          <w:szCs w:val="20"/>
        </w:rPr>
        <w:t xml:space="preserve">.  Follow FR211 to Lake Mary Road and turn right.  Follow Lake Mary Road for 35 miles.  Lake Mary is located on the left side of the road.  Meet at the public boat ramp.  Lake </w:t>
      </w:r>
      <w:r w:rsidR="001B7A83">
        <w:rPr>
          <w:sz w:val="20"/>
          <w:szCs w:val="20"/>
        </w:rPr>
        <w:t>Mary</w:t>
      </w:r>
      <w:r>
        <w:rPr>
          <w:sz w:val="20"/>
          <w:szCs w:val="20"/>
        </w:rPr>
        <w:t xml:space="preserve"> is about a 50 minute drive from camp.</w:t>
      </w:r>
    </w:p>
    <w:p w:rsidR="00B910F7" w:rsidRDefault="00B910F7">
      <w:pPr>
        <w:pStyle w:val="Normal1"/>
        <w:ind w:right="20"/>
        <w:rPr>
          <w:sz w:val="20"/>
          <w:szCs w:val="20"/>
        </w:rPr>
      </w:pPr>
    </w:p>
    <w:p w:rsidR="00B910F7" w:rsidRPr="00B910F7" w:rsidRDefault="00B910F7" w:rsidP="00B910F7">
      <w:pPr>
        <w:pStyle w:val="Heading2"/>
        <w:spacing w:before="47"/>
        <w:ind w:left="0" w:right="20"/>
        <w:rPr>
          <w:b/>
          <w:bCs/>
          <w:color w:val="2D74B5"/>
          <w:u w:val="single"/>
        </w:rPr>
      </w:pPr>
      <w:r w:rsidRPr="00B910F7">
        <w:rPr>
          <w:b/>
          <w:bCs/>
          <w:color w:val="2D74B5"/>
          <w:u w:val="single"/>
        </w:rPr>
        <w:t>Directions to Blue Ridge Fire Station</w:t>
      </w:r>
      <w:r w:rsidR="009C524E">
        <w:rPr>
          <w:b/>
          <w:bCs/>
          <w:color w:val="2D74B5"/>
          <w:u w:val="single"/>
        </w:rPr>
        <w:t xml:space="preserve"> (service project)</w:t>
      </w:r>
    </w:p>
    <w:p w:rsidR="00B910F7" w:rsidRDefault="00B910F7">
      <w:pPr>
        <w:pStyle w:val="Normal1"/>
        <w:ind w:right="20"/>
        <w:rPr>
          <w:sz w:val="20"/>
          <w:szCs w:val="20"/>
        </w:rPr>
      </w:pPr>
      <w:r>
        <w:rPr>
          <w:sz w:val="20"/>
          <w:szCs w:val="20"/>
        </w:rPr>
        <w:t>From camp, make your way to FR211 and turn right</w:t>
      </w:r>
      <w:r w:rsidR="001B7A83">
        <w:rPr>
          <w:sz w:val="20"/>
          <w:szCs w:val="20"/>
        </w:rPr>
        <w:t xml:space="preserve"> (east)</w:t>
      </w:r>
      <w:r>
        <w:rPr>
          <w:sz w:val="20"/>
          <w:szCs w:val="20"/>
        </w:rPr>
        <w:t>.  Follow FR211 to Highway 87 and turn left.  Follow 87 for 5 miles.  Turn right on Enchanted Gardens Lane.  The Blue Ridge Fire Station is about a 20 minute drive from camp.</w:t>
      </w:r>
    </w:p>
    <w:p w:rsidR="00FA0733" w:rsidRDefault="00FA0733">
      <w:pPr>
        <w:pStyle w:val="Normal1"/>
        <w:ind w:right="20"/>
        <w:rPr>
          <w:sz w:val="20"/>
          <w:szCs w:val="20"/>
        </w:rPr>
      </w:pPr>
    </w:p>
    <w:p w:rsidR="00B63C5F" w:rsidRDefault="00B63C5F" w:rsidP="000E4DA2">
      <w:pPr>
        <w:pStyle w:val="Heading2"/>
        <w:spacing w:before="47"/>
        <w:ind w:left="0" w:right="20"/>
        <w:rPr>
          <w:b/>
          <w:bCs/>
          <w:color w:val="2D74B5"/>
          <w:u w:val="single"/>
        </w:rPr>
        <w:sectPr w:rsidR="00B63C5F" w:rsidSect="00A1063E">
          <w:type w:val="nextColumn"/>
          <w:pgSz w:w="12240" w:h="15840"/>
          <w:pgMar w:top="1080" w:right="1080" w:bottom="1080" w:left="1080" w:header="1253" w:footer="1008" w:gutter="0"/>
          <w:cols w:space="720"/>
        </w:sectPr>
      </w:pPr>
      <w:bookmarkStart w:id="10" w:name="_2s8eyo1" w:colFirst="0" w:colLast="0"/>
      <w:bookmarkEnd w:id="10"/>
    </w:p>
    <w:p w:rsidR="00FA0733" w:rsidRDefault="00C80B1B" w:rsidP="000E4DA2">
      <w:pPr>
        <w:pStyle w:val="Heading2"/>
        <w:spacing w:before="47"/>
        <w:ind w:left="0" w:right="20"/>
        <w:rPr>
          <w:b/>
          <w:bCs/>
          <w:color w:val="2D74B5"/>
          <w:u w:val="single"/>
        </w:rPr>
      </w:pPr>
      <w:r w:rsidRPr="000E4DA2">
        <w:rPr>
          <w:b/>
          <w:bCs/>
          <w:color w:val="2D74B5"/>
          <w:u w:val="single"/>
        </w:rPr>
        <w:lastRenderedPageBreak/>
        <w:t>Map of Camp</w:t>
      </w:r>
    </w:p>
    <w:p w:rsidR="00A1063E" w:rsidRPr="00A1063E" w:rsidRDefault="0053373C" w:rsidP="00A1063E">
      <w:pPr>
        <w:pStyle w:val="Normal1"/>
      </w:pPr>
      <w:r>
        <w:rPr>
          <w:noProof/>
        </w:rPr>
        <w:drawing>
          <wp:inline distT="0" distB="0" distL="0" distR="0">
            <wp:extent cx="8156575" cy="3698240"/>
            <wp:effectExtent l="19050" t="0" r="0" b="0"/>
            <wp:docPr id="2" name="Picture 3"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ng"/>
                    <pic:cNvPicPr>
                      <a:picLocks noChangeAspect="1" noChangeArrowheads="1"/>
                    </pic:cNvPicPr>
                  </pic:nvPicPr>
                  <pic:blipFill>
                    <a:blip r:embed="rId10" cstate="print"/>
                    <a:stretch>
                      <a:fillRect/>
                    </a:stretch>
                  </pic:blipFill>
                  <pic:spPr bwMode="auto">
                    <a:xfrm>
                      <a:off x="0" y="0"/>
                      <a:ext cx="8156575" cy="3698240"/>
                    </a:xfrm>
                    <a:prstGeom prst="rect">
                      <a:avLst/>
                    </a:prstGeom>
                    <a:noFill/>
                    <a:ln w="9525">
                      <a:noFill/>
                      <a:miter lim="800000"/>
                      <a:headEnd/>
                      <a:tailEnd/>
                    </a:ln>
                  </pic:spPr>
                </pic:pic>
              </a:graphicData>
            </a:graphic>
          </wp:inline>
        </w:drawing>
      </w:r>
    </w:p>
    <w:p w:rsidR="00FA0733" w:rsidRDefault="00FA0733">
      <w:pPr>
        <w:pStyle w:val="Normal1"/>
        <w:spacing w:before="7"/>
        <w:ind w:right="20"/>
        <w:rPr>
          <w:sz w:val="2"/>
          <w:szCs w:val="2"/>
        </w:rPr>
      </w:pPr>
    </w:p>
    <w:p w:rsidR="00FA0733" w:rsidRDefault="00FA0733">
      <w:pPr>
        <w:pStyle w:val="Normal1"/>
        <w:ind w:right="20"/>
        <w:rPr>
          <w:sz w:val="20"/>
          <w:szCs w:val="20"/>
        </w:rPr>
      </w:pPr>
    </w:p>
    <w:p w:rsidR="001B7A83" w:rsidRDefault="001B7A83">
      <w:pPr>
        <w:pStyle w:val="Normal1"/>
        <w:ind w:right="20"/>
        <w:rPr>
          <w:sz w:val="20"/>
          <w:szCs w:val="20"/>
        </w:rPr>
        <w:sectPr w:rsidR="001B7A83" w:rsidSect="00A1063E">
          <w:type w:val="nextColumn"/>
          <w:pgSz w:w="15840" w:h="12240" w:orient="landscape"/>
          <w:pgMar w:top="1080" w:right="1080" w:bottom="1080" w:left="1080" w:header="1253" w:footer="1008" w:gutter="0"/>
          <w:cols w:space="720"/>
          <w:docGrid w:linePitch="299"/>
        </w:sectPr>
      </w:pPr>
    </w:p>
    <w:p w:rsidR="007D4F19" w:rsidRDefault="007D4F19" w:rsidP="00CC24B6">
      <w:pPr>
        <w:pStyle w:val="Normal1"/>
        <w:tabs>
          <w:tab w:val="left" w:pos="360"/>
        </w:tabs>
        <w:ind w:right="20"/>
        <w:rPr>
          <w:sz w:val="16"/>
          <w:szCs w:val="20"/>
        </w:rPr>
      </w:pPr>
      <w:r>
        <w:rPr>
          <w:sz w:val="16"/>
          <w:szCs w:val="20"/>
        </w:rPr>
        <w:t>Legend:</w:t>
      </w:r>
    </w:p>
    <w:p w:rsidR="001B7A83" w:rsidRPr="00C3753B" w:rsidRDefault="0053373C" w:rsidP="00CC24B6">
      <w:pPr>
        <w:pStyle w:val="Normal1"/>
        <w:tabs>
          <w:tab w:val="left" w:pos="360"/>
        </w:tabs>
        <w:ind w:right="20"/>
        <w:rPr>
          <w:sz w:val="16"/>
          <w:szCs w:val="20"/>
        </w:rPr>
      </w:pPr>
      <w:r>
        <w:rPr>
          <w:noProof/>
          <w:sz w:val="16"/>
          <w:szCs w:val="20"/>
        </w:rPr>
        <w:drawing>
          <wp:inline distT="0" distB="0" distL="0" distR="0">
            <wp:extent cx="299612" cy="274320"/>
            <wp:effectExtent l="0" t="0" r="0" b="0"/>
            <wp:docPr id="20" name="Picture 18" descr="Image result for camp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descr="Image result for campsite"/>
                    <pic:cNvPicPr>
                      <a:picLocks noChangeAspect="1" noChangeArrowheads="1"/>
                    </pic:cNvPicPr>
                  </pic:nvPicPr>
                  <pic:blipFill>
                    <a:blip r:embed="rId11" cstate="print"/>
                    <a:srcRect/>
                    <a:stretch>
                      <a:fillRect/>
                    </a:stretch>
                  </pic:blipFill>
                  <pic:spPr bwMode="auto">
                    <a:xfrm>
                      <a:off x="0" y="0"/>
                      <a:ext cx="299612" cy="274320"/>
                    </a:xfrm>
                    <a:prstGeom prst="rect">
                      <a:avLst/>
                    </a:prstGeom>
                    <a:noFill/>
                  </pic:spPr>
                </pic:pic>
              </a:graphicData>
            </a:graphic>
          </wp:inline>
        </w:drawing>
      </w:r>
    </w:p>
    <w:p w:rsidR="001B7A83" w:rsidRPr="00C3753B" w:rsidRDefault="00B878D8" w:rsidP="00CC24B6">
      <w:pPr>
        <w:pStyle w:val="Normal1"/>
        <w:tabs>
          <w:tab w:val="left" w:pos="360"/>
        </w:tabs>
        <w:ind w:right="20"/>
        <w:rPr>
          <w:sz w:val="16"/>
          <w:szCs w:val="20"/>
        </w:rPr>
      </w:pPr>
      <w:r w:rsidRPr="00B878D8">
        <w:rPr>
          <w:sz w:val="16"/>
          <w:szCs w:val="20"/>
        </w:rPr>
        <w:t>1.</w:t>
      </w:r>
      <w:r w:rsidRPr="00B878D8">
        <w:rPr>
          <w:sz w:val="16"/>
          <w:szCs w:val="20"/>
        </w:rPr>
        <w:tab/>
        <w:t>6</w:t>
      </w:r>
      <w:r w:rsidRPr="00B878D8">
        <w:rPr>
          <w:sz w:val="16"/>
          <w:szCs w:val="20"/>
          <w:vertAlign w:val="superscript"/>
        </w:rPr>
        <w:t>th</w:t>
      </w:r>
      <w:r w:rsidRPr="00B878D8">
        <w:rPr>
          <w:sz w:val="16"/>
          <w:szCs w:val="20"/>
        </w:rPr>
        <w:t xml:space="preserve"> Ward</w:t>
      </w:r>
    </w:p>
    <w:p w:rsidR="001B7A83" w:rsidRPr="00C3753B" w:rsidRDefault="00B878D8" w:rsidP="00CC24B6">
      <w:pPr>
        <w:pStyle w:val="Normal1"/>
        <w:tabs>
          <w:tab w:val="left" w:pos="360"/>
        </w:tabs>
        <w:ind w:right="20"/>
        <w:rPr>
          <w:sz w:val="16"/>
          <w:szCs w:val="20"/>
        </w:rPr>
      </w:pPr>
      <w:r w:rsidRPr="00B878D8">
        <w:rPr>
          <w:sz w:val="16"/>
          <w:szCs w:val="20"/>
        </w:rPr>
        <w:t>2.</w:t>
      </w:r>
      <w:r w:rsidRPr="00B878D8">
        <w:rPr>
          <w:sz w:val="16"/>
          <w:szCs w:val="20"/>
        </w:rPr>
        <w:tab/>
        <w:t>Constellation</w:t>
      </w:r>
    </w:p>
    <w:p w:rsidR="001B7A83" w:rsidRPr="00C3753B" w:rsidRDefault="00B878D8" w:rsidP="00CC24B6">
      <w:pPr>
        <w:pStyle w:val="Normal1"/>
        <w:tabs>
          <w:tab w:val="left" w:pos="360"/>
        </w:tabs>
        <w:ind w:right="20"/>
        <w:rPr>
          <w:sz w:val="16"/>
          <w:szCs w:val="20"/>
        </w:rPr>
      </w:pPr>
      <w:r w:rsidRPr="00B878D8">
        <w:rPr>
          <w:sz w:val="16"/>
          <w:szCs w:val="20"/>
        </w:rPr>
        <w:t>3.</w:t>
      </w:r>
      <w:r w:rsidRPr="00B878D8">
        <w:rPr>
          <w:sz w:val="16"/>
          <w:szCs w:val="20"/>
        </w:rPr>
        <w:tab/>
        <w:t>Sierra Madre</w:t>
      </w:r>
    </w:p>
    <w:p w:rsidR="001B7A83" w:rsidRPr="00C3753B" w:rsidRDefault="00B878D8" w:rsidP="00CC24B6">
      <w:pPr>
        <w:pStyle w:val="Normal1"/>
        <w:tabs>
          <w:tab w:val="left" w:pos="360"/>
        </w:tabs>
        <w:ind w:right="20"/>
        <w:rPr>
          <w:sz w:val="16"/>
          <w:szCs w:val="20"/>
        </w:rPr>
      </w:pPr>
      <w:r w:rsidRPr="00B878D8">
        <w:rPr>
          <w:sz w:val="16"/>
          <w:szCs w:val="20"/>
        </w:rPr>
        <w:t>4.</w:t>
      </w:r>
      <w:r w:rsidRPr="00B878D8">
        <w:rPr>
          <w:sz w:val="16"/>
          <w:szCs w:val="20"/>
        </w:rPr>
        <w:tab/>
        <w:t>Pioneer</w:t>
      </w:r>
    </w:p>
    <w:p w:rsidR="001B7A83" w:rsidRPr="00C3753B" w:rsidRDefault="00B878D8" w:rsidP="00CC24B6">
      <w:pPr>
        <w:pStyle w:val="Normal1"/>
        <w:tabs>
          <w:tab w:val="left" w:pos="360"/>
        </w:tabs>
        <w:ind w:right="20"/>
        <w:rPr>
          <w:sz w:val="16"/>
          <w:szCs w:val="20"/>
        </w:rPr>
      </w:pPr>
      <w:r w:rsidRPr="00B878D8">
        <w:rPr>
          <w:sz w:val="16"/>
          <w:szCs w:val="20"/>
        </w:rPr>
        <w:t>5.</w:t>
      </w:r>
      <w:r w:rsidRPr="00B878D8">
        <w:rPr>
          <w:sz w:val="16"/>
          <w:szCs w:val="20"/>
        </w:rPr>
        <w:tab/>
        <w:t>Morrison Ranch</w:t>
      </w:r>
    </w:p>
    <w:p w:rsidR="001B7A83" w:rsidRPr="00C3753B" w:rsidRDefault="00B878D8" w:rsidP="00CC24B6">
      <w:pPr>
        <w:pStyle w:val="Normal1"/>
        <w:tabs>
          <w:tab w:val="left" w:pos="360"/>
        </w:tabs>
        <w:ind w:right="20"/>
        <w:rPr>
          <w:sz w:val="16"/>
          <w:szCs w:val="20"/>
        </w:rPr>
      </w:pPr>
      <w:r w:rsidRPr="00B878D8">
        <w:rPr>
          <w:sz w:val="16"/>
          <w:szCs w:val="20"/>
        </w:rPr>
        <w:t>6.</w:t>
      </w:r>
      <w:r w:rsidRPr="00B878D8">
        <w:rPr>
          <w:sz w:val="16"/>
          <w:szCs w:val="20"/>
        </w:rPr>
        <w:tab/>
        <w:t>Highland Park</w:t>
      </w:r>
    </w:p>
    <w:p w:rsidR="001B7A83" w:rsidRPr="00C3753B" w:rsidRDefault="00B878D8" w:rsidP="00CC24B6">
      <w:pPr>
        <w:pStyle w:val="Normal1"/>
        <w:tabs>
          <w:tab w:val="left" w:pos="360"/>
        </w:tabs>
        <w:ind w:right="20"/>
        <w:rPr>
          <w:sz w:val="16"/>
          <w:szCs w:val="20"/>
        </w:rPr>
      </w:pPr>
      <w:r w:rsidRPr="00B878D8">
        <w:rPr>
          <w:sz w:val="16"/>
          <w:szCs w:val="20"/>
        </w:rPr>
        <w:t>7.</w:t>
      </w:r>
      <w:r w:rsidRPr="00B878D8">
        <w:rPr>
          <w:sz w:val="16"/>
          <w:szCs w:val="20"/>
        </w:rPr>
        <w:tab/>
        <w:t>3</w:t>
      </w:r>
      <w:r w:rsidRPr="00B878D8">
        <w:rPr>
          <w:sz w:val="16"/>
          <w:szCs w:val="20"/>
          <w:vertAlign w:val="superscript"/>
        </w:rPr>
        <w:t>rd</w:t>
      </w:r>
      <w:r w:rsidRPr="00B878D8">
        <w:rPr>
          <w:sz w:val="16"/>
          <w:szCs w:val="20"/>
        </w:rPr>
        <w:t xml:space="preserve"> Ward</w:t>
      </w:r>
    </w:p>
    <w:p w:rsidR="00A1063E" w:rsidRPr="00C3753B" w:rsidRDefault="00B878D8" w:rsidP="00CC24B6">
      <w:pPr>
        <w:pStyle w:val="Normal1"/>
        <w:tabs>
          <w:tab w:val="left" w:pos="360"/>
        </w:tabs>
        <w:ind w:right="20"/>
        <w:rPr>
          <w:sz w:val="16"/>
          <w:szCs w:val="20"/>
        </w:rPr>
      </w:pPr>
      <w:r w:rsidRPr="00B878D8">
        <w:rPr>
          <w:sz w:val="16"/>
          <w:szCs w:val="20"/>
        </w:rPr>
        <w:t>8.</w:t>
      </w:r>
      <w:r w:rsidRPr="00B878D8">
        <w:rPr>
          <w:sz w:val="16"/>
          <w:szCs w:val="20"/>
        </w:rPr>
        <w:tab/>
        <w:t>Higley Groves</w:t>
      </w:r>
    </w:p>
    <w:p w:rsidR="001B7A83" w:rsidRPr="00C3753B" w:rsidRDefault="00B878D8">
      <w:pPr>
        <w:pStyle w:val="Normal1"/>
        <w:ind w:right="20"/>
        <w:rPr>
          <w:sz w:val="16"/>
          <w:szCs w:val="20"/>
        </w:rPr>
      </w:pPr>
      <w:r w:rsidRPr="00B878D8">
        <w:rPr>
          <w:sz w:val="16"/>
          <w:szCs w:val="20"/>
        </w:rPr>
        <w:br w:type="column"/>
      </w:r>
      <w:r w:rsidR="0053373C">
        <w:rPr>
          <w:noProof/>
          <w:sz w:val="16"/>
          <w:szCs w:val="20"/>
        </w:rPr>
        <w:drawing>
          <wp:inline distT="0" distB="0" distL="0" distR="0">
            <wp:extent cx="228600" cy="228600"/>
            <wp:effectExtent l="19050" t="0" r="0" b="0"/>
            <wp:docPr id="3" name="Picture 1" descr="Image result for parking 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28" descr="Image result for parking lot"/>
                    <pic:cNvPicPr>
                      <a:picLocks noChangeAspect="1" noChangeArrowheads="1"/>
                    </pic:cNvPicPr>
                  </pic:nvPicPr>
                  <pic:blipFill>
                    <a:blip r:embed="rId12" cstate="print"/>
                    <a:srcRect/>
                    <a:stretch>
                      <a:fillRect/>
                    </a:stretch>
                  </pic:blipFill>
                  <pic:spPr bwMode="auto">
                    <a:xfrm>
                      <a:off x="0" y="0"/>
                      <a:ext cx="228600" cy="228600"/>
                    </a:xfrm>
                    <a:prstGeom prst="rect">
                      <a:avLst/>
                    </a:prstGeom>
                    <a:noFill/>
                  </pic:spPr>
                </pic:pic>
              </a:graphicData>
            </a:graphic>
          </wp:inline>
        </w:drawing>
      </w:r>
      <w:r w:rsidRPr="00B878D8">
        <w:rPr>
          <w:sz w:val="16"/>
          <w:szCs w:val="20"/>
        </w:rPr>
        <w:tab/>
        <w:t>Parking area</w:t>
      </w:r>
    </w:p>
    <w:p w:rsidR="001B7A83" w:rsidRPr="00C3753B" w:rsidRDefault="0053373C">
      <w:pPr>
        <w:pStyle w:val="Normal1"/>
        <w:ind w:right="20"/>
        <w:rPr>
          <w:sz w:val="16"/>
          <w:szCs w:val="20"/>
        </w:rPr>
      </w:pPr>
      <w:r>
        <w:rPr>
          <w:noProof/>
          <w:sz w:val="16"/>
          <w:szCs w:val="20"/>
        </w:rPr>
        <w:drawing>
          <wp:inline distT="0" distB="0" distL="0" distR="0">
            <wp:extent cx="182880" cy="274320"/>
            <wp:effectExtent l="38100" t="57150" r="121920" b="87630"/>
            <wp:docPr id="4" name="Picture 2" descr="Related image"/>
            <wp:cNvGraphicFramePr/>
            <a:graphic xmlns:a="http://schemas.openxmlformats.org/drawingml/2006/main">
              <a:graphicData uri="http://schemas.openxmlformats.org/drawingml/2006/picture">
                <pic:pic xmlns:pic="http://schemas.openxmlformats.org/drawingml/2006/picture">
                  <pic:nvPicPr>
                    <pic:cNvPr id="1111" name="Picture 87" descr="Related image"/>
                    <pic:cNvPicPr>
                      <a:picLocks noChangeAspect="1" noChangeArrowheads="1"/>
                    </pic:cNvPicPr>
                  </pic:nvPicPr>
                  <pic:blipFill>
                    <a:blip r:embed="rId13" cstate="print"/>
                    <a:srcRect/>
                    <a:stretch>
                      <a:fillRect/>
                    </a:stretch>
                  </pic:blipFill>
                  <pic:spPr bwMode="auto">
                    <a:xfrm>
                      <a:off x="0" y="0"/>
                      <a:ext cx="182880" cy="27432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Wilderness Survival</w:t>
      </w:r>
    </w:p>
    <w:p w:rsidR="001B7A83" w:rsidRPr="00C3753B" w:rsidRDefault="0053373C">
      <w:pPr>
        <w:pStyle w:val="Normal1"/>
        <w:ind w:right="20"/>
        <w:rPr>
          <w:sz w:val="16"/>
          <w:szCs w:val="20"/>
        </w:rPr>
      </w:pPr>
      <w:r>
        <w:rPr>
          <w:noProof/>
          <w:sz w:val="16"/>
          <w:szCs w:val="20"/>
        </w:rPr>
        <w:drawing>
          <wp:inline distT="0" distB="0" distL="0" distR="0">
            <wp:extent cx="228598" cy="228600"/>
            <wp:effectExtent l="38100" t="57150" r="114302" b="95250"/>
            <wp:docPr id="5"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Picture 83" descr="Related image"/>
                    <pic:cNvPicPr>
                      <a:picLocks noChangeAspect="1" noChangeArrowheads="1"/>
                    </pic:cNvPicPr>
                  </pic:nvPicPr>
                  <pic:blipFill>
                    <a:blip r:embed="rId14" cstate="print"/>
                    <a:srcRect/>
                    <a:stretch>
                      <a:fillRect/>
                    </a:stretch>
                  </pic:blipFill>
                  <pic:spPr bwMode="auto">
                    <a:xfrm>
                      <a:off x="0" y="0"/>
                      <a:ext cx="228598"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First Aid</w:t>
      </w:r>
    </w:p>
    <w:p w:rsidR="001B7A83" w:rsidRPr="00C3753B" w:rsidRDefault="0053373C">
      <w:pPr>
        <w:pStyle w:val="Normal1"/>
        <w:ind w:right="20"/>
        <w:rPr>
          <w:sz w:val="16"/>
          <w:szCs w:val="20"/>
        </w:rPr>
      </w:pPr>
      <w:r>
        <w:rPr>
          <w:noProof/>
          <w:sz w:val="16"/>
          <w:szCs w:val="20"/>
        </w:rPr>
        <w:drawing>
          <wp:inline distT="0" distB="0" distL="0" distR="0">
            <wp:extent cx="228600" cy="228600"/>
            <wp:effectExtent l="38100" t="57150" r="114300" b="95250"/>
            <wp:docPr id="6" name="Picture 4" descr="Image result for whitt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Picture 91" descr="Image result for whittling"/>
                    <pic:cNvPicPr>
                      <a:picLocks noChangeAspect="1" noChangeArrowheads="1"/>
                    </pic:cNvPicPr>
                  </pic:nvPicPr>
                  <pic:blipFill>
                    <a:blip r:embed="rId15" cstate="print"/>
                    <a:srcRect/>
                    <a:stretch>
                      <a:fillRect/>
                    </a:stretch>
                  </pic:blipFill>
                  <pic:spPr bwMode="auto">
                    <a:xfrm>
                      <a:off x="0" y="0"/>
                      <a:ext cx="228600"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Woodcarving</w:t>
      </w:r>
    </w:p>
    <w:p w:rsidR="001B7A83" w:rsidRPr="00C3753B" w:rsidRDefault="0053373C">
      <w:pPr>
        <w:pStyle w:val="Normal1"/>
        <w:ind w:right="20"/>
        <w:rPr>
          <w:sz w:val="16"/>
          <w:szCs w:val="20"/>
        </w:rPr>
      </w:pPr>
      <w:r>
        <w:rPr>
          <w:noProof/>
          <w:sz w:val="16"/>
          <w:szCs w:val="20"/>
        </w:rPr>
        <w:drawing>
          <wp:inline distT="0" distB="0" distL="0" distR="0">
            <wp:extent cx="182880" cy="297834"/>
            <wp:effectExtent l="38100" t="57150" r="121920" b="102216"/>
            <wp:docPr id="7" name="Picture 5" descr="https://d2ch1jyy91788s.cloudfront.net/tandyleather/images/product/your-place-bookmarks-4108-00-1200_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66" descr="https://d2ch1jyy91788s.cloudfront.net/tandyleather/images/product/your-place-bookmarks-4108-00-1200_1200.jpg"/>
                    <pic:cNvPicPr>
                      <a:picLocks noChangeAspect="1" noChangeArrowheads="1"/>
                    </pic:cNvPicPr>
                  </pic:nvPicPr>
                  <pic:blipFill>
                    <a:blip r:embed="rId16" cstate="print">
                      <a:grayscl/>
                    </a:blip>
                    <a:srcRect/>
                    <a:stretch>
                      <a:fillRect/>
                    </a:stretch>
                  </pic:blipFill>
                  <pic:spPr bwMode="auto">
                    <a:xfrm>
                      <a:off x="0" y="0"/>
                      <a:ext cx="182880" cy="297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Leatherwork</w:t>
      </w:r>
    </w:p>
    <w:p w:rsidR="001B7A83" w:rsidRDefault="0053373C">
      <w:pPr>
        <w:pStyle w:val="Normal1"/>
        <w:ind w:right="20"/>
        <w:rPr>
          <w:sz w:val="16"/>
          <w:szCs w:val="20"/>
        </w:rPr>
      </w:pPr>
      <w:r>
        <w:rPr>
          <w:noProof/>
          <w:sz w:val="16"/>
          <w:szCs w:val="20"/>
        </w:rPr>
        <w:drawing>
          <wp:inline distT="0" distB="0" distL="0" distR="0">
            <wp:extent cx="228600" cy="228600"/>
            <wp:effectExtent l="38100" t="57150" r="114300" b="95250"/>
            <wp:docPr id="8" name="Picture 6" descr="Image result for horseback 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Image result for horseback riding"/>
                    <pic:cNvPicPr>
                      <a:picLocks noChangeAspect="1" noChangeArrowheads="1"/>
                    </pic:cNvPicPr>
                  </pic:nvPicPr>
                  <pic:blipFill>
                    <a:blip r:embed="rId17"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Horsemanship</w:t>
      </w:r>
    </w:p>
    <w:p w:rsidR="007D4F19" w:rsidRPr="00C3753B" w:rsidRDefault="007D4F19">
      <w:pPr>
        <w:pStyle w:val="Normal1"/>
        <w:ind w:right="20"/>
        <w:rPr>
          <w:sz w:val="16"/>
          <w:szCs w:val="20"/>
        </w:rPr>
      </w:pPr>
    </w:p>
    <w:p w:rsidR="001B7A83" w:rsidRPr="00C3753B" w:rsidRDefault="0053373C">
      <w:pPr>
        <w:pStyle w:val="Normal1"/>
        <w:ind w:right="20"/>
        <w:rPr>
          <w:sz w:val="16"/>
          <w:szCs w:val="20"/>
        </w:rPr>
      </w:pPr>
      <w:r>
        <w:rPr>
          <w:noProof/>
          <w:sz w:val="16"/>
          <w:szCs w:val="20"/>
        </w:rPr>
        <w:drawing>
          <wp:inline distT="0" distB="0" distL="0" distR="0">
            <wp:extent cx="229961" cy="228600"/>
            <wp:effectExtent l="19050" t="0" r="0" b="0"/>
            <wp:docPr id="9" name="Picture 7" descr="Image result for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doctor"/>
                    <pic:cNvPicPr>
                      <a:picLocks noChangeAspect="1" noChangeArrowheads="1"/>
                    </pic:cNvPicPr>
                  </pic:nvPicPr>
                  <pic:blipFill>
                    <a:blip r:embed="rId18" cstate="print"/>
                    <a:srcRect/>
                    <a:stretch>
                      <a:fillRect/>
                    </a:stretch>
                  </pic:blipFill>
                  <pic:spPr bwMode="auto">
                    <a:xfrm>
                      <a:off x="0" y="0"/>
                      <a:ext cx="229961" cy="228600"/>
                    </a:xfrm>
                    <a:prstGeom prst="rect">
                      <a:avLst/>
                    </a:prstGeom>
                    <a:noFill/>
                  </pic:spPr>
                </pic:pic>
              </a:graphicData>
            </a:graphic>
          </wp:inline>
        </w:drawing>
      </w:r>
      <w:r w:rsidR="00B878D8" w:rsidRPr="00B878D8">
        <w:rPr>
          <w:sz w:val="16"/>
          <w:szCs w:val="20"/>
        </w:rPr>
        <w:tab/>
        <w:t>Medical Cabin</w:t>
      </w:r>
    </w:p>
    <w:p w:rsidR="00CC24B6" w:rsidRPr="00C3753B" w:rsidRDefault="0053373C" w:rsidP="00C3753B">
      <w:pPr>
        <w:pStyle w:val="Normal1"/>
        <w:ind w:left="720" w:right="20" w:hanging="720"/>
        <w:rPr>
          <w:sz w:val="16"/>
          <w:szCs w:val="20"/>
        </w:rPr>
      </w:pPr>
      <w:r>
        <w:rPr>
          <w:noProof/>
          <w:sz w:val="16"/>
          <w:szCs w:val="20"/>
        </w:rPr>
        <w:drawing>
          <wp:inline distT="0" distB="0" distL="0" distR="0">
            <wp:extent cx="232408" cy="228600"/>
            <wp:effectExtent l="38100" t="57150" r="110492" b="95250"/>
            <wp:docPr id="10" name="Picture 8" descr="Image result for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40" descr="Image result for environment"/>
                    <pic:cNvPicPr>
                      <a:picLocks noChangeAspect="1" noChangeArrowheads="1"/>
                    </pic:cNvPicPr>
                  </pic:nvPicPr>
                  <pic:blipFill>
                    <a:blip r:embed="rId19" cstate="print"/>
                    <a:srcRect/>
                    <a:stretch>
                      <a:fillRect/>
                    </a:stretch>
                  </pic:blipFill>
                  <pic:spPr bwMode="auto">
                    <a:xfrm>
                      <a:off x="0" y="0"/>
                      <a:ext cx="232408"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Environmental Science</w:t>
      </w:r>
    </w:p>
    <w:p w:rsidR="00CC24B6" w:rsidRPr="00C3753B" w:rsidRDefault="0053373C">
      <w:pPr>
        <w:pStyle w:val="Normal1"/>
        <w:ind w:right="20"/>
        <w:rPr>
          <w:sz w:val="16"/>
          <w:szCs w:val="20"/>
        </w:rPr>
      </w:pPr>
      <w:r>
        <w:rPr>
          <w:noProof/>
          <w:sz w:val="16"/>
          <w:szCs w:val="20"/>
        </w:rPr>
        <w:drawing>
          <wp:inline distT="0" distB="0" distL="0" distR="0">
            <wp:extent cx="228600" cy="228600"/>
            <wp:effectExtent l="38100" t="57150" r="114300" b="95250"/>
            <wp:docPr id="14" name="Picture 12" descr="Image result for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38" descr="Image result for Rocket"/>
                    <pic:cNvPicPr>
                      <a:picLocks noChangeAspect="1" noChangeArrowheads="1"/>
                    </pic:cNvPicPr>
                  </pic:nvPicPr>
                  <pic:blipFill>
                    <a:blip r:embed="rId20" cstate="print"/>
                    <a:srcRect/>
                    <a:stretch>
                      <a:fillRect/>
                    </a:stretch>
                  </pic:blipFill>
                  <pic:spPr bwMode="auto">
                    <a:xfrm>
                      <a:off x="0" y="0"/>
                      <a:ext cx="228600" cy="22860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Space Exploration</w:t>
      </w:r>
    </w:p>
    <w:p w:rsidR="00CC24B6" w:rsidRPr="00C3753B" w:rsidRDefault="0053373C" w:rsidP="00C3753B">
      <w:pPr>
        <w:pStyle w:val="Normal1"/>
        <w:ind w:left="720" w:right="20" w:hanging="720"/>
        <w:rPr>
          <w:sz w:val="16"/>
          <w:szCs w:val="20"/>
        </w:rPr>
      </w:pPr>
      <w:r>
        <w:rPr>
          <w:noProof/>
          <w:sz w:val="16"/>
          <w:szCs w:val="20"/>
        </w:rPr>
        <w:drawing>
          <wp:inline distT="0" distB="0" distL="0" distR="0">
            <wp:extent cx="228600" cy="228600"/>
            <wp:effectExtent l="38100" t="57150" r="114300" b="95250"/>
            <wp:docPr id="13"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Picture 81" descr="Related image"/>
                    <pic:cNvPicPr>
                      <a:picLocks noChangeAspect="1" noChangeArrowheads="1"/>
                    </pic:cNvPicPr>
                  </pic:nvPicPr>
                  <pic:blipFill>
                    <a:blip r:embed="rId21"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Emergency Preparedness</w:t>
      </w:r>
    </w:p>
    <w:p w:rsidR="00CC24B6" w:rsidRPr="00C3753B" w:rsidRDefault="0053373C">
      <w:pPr>
        <w:pStyle w:val="Normal1"/>
        <w:ind w:right="20"/>
        <w:rPr>
          <w:sz w:val="16"/>
          <w:szCs w:val="20"/>
        </w:rPr>
      </w:pPr>
      <w:r>
        <w:rPr>
          <w:noProof/>
          <w:sz w:val="16"/>
          <w:szCs w:val="20"/>
        </w:rPr>
        <w:drawing>
          <wp:inline distT="0" distB="0" distL="0" distR="0">
            <wp:extent cx="144696" cy="274320"/>
            <wp:effectExtent l="38100" t="57150" r="122004" b="87630"/>
            <wp:docPr id="12" name="Picture 10" descr="Image result for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Picture 46" descr="Image result for chess"/>
                    <pic:cNvPicPr>
                      <a:picLocks noChangeAspect="1" noChangeArrowheads="1"/>
                    </pic:cNvPicPr>
                  </pic:nvPicPr>
                  <pic:blipFill>
                    <a:blip r:embed="rId22" cstate="print"/>
                    <a:srcRect/>
                    <a:stretch>
                      <a:fillRect/>
                    </a:stretch>
                  </pic:blipFill>
                  <pic:spPr bwMode="auto">
                    <a:xfrm>
                      <a:off x="0" y="0"/>
                      <a:ext cx="144696" cy="274320"/>
                    </a:xfrm>
                    <a:prstGeom prst="rect">
                      <a:avLst/>
                    </a:prstGeom>
                    <a:solidFill>
                      <a:schemeClr val="bg1"/>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Chess</w:t>
      </w:r>
    </w:p>
    <w:p w:rsidR="001B7A83" w:rsidRPr="00C3753B" w:rsidRDefault="0053373C">
      <w:pPr>
        <w:pStyle w:val="Normal1"/>
        <w:ind w:right="20"/>
        <w:rPr>
          <w:sz w:val="16"/>
          <w:szCs w:val="20"/>
        </w:rPr>
      </w:pPr>
      <w:r>
        <w:rPr>
          <w:noProof/>
          <w:sz w:val="16"/>
          <w:szCs w:val="20"/>
        </w:rPr>
        <w:drawing>
          <wp:inline distT="0" distB="0" distL="0" distR="0">
            <wp:extent cx="231534" cy="274320"/>
            <wp:effectExtent l="38100" t="57150" r="111366" b="87630"/>
            <wp:docPr id="11" name="Picture 9" descr="Image result for first class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Picture 42" descr="Image result for first class rank"/>
                    <pic:cNvPicPr>
                      <a:picLocks noChangeAspect="1" noChangeArrowheads="1"/>
                    </pic:cNvPicPr>
                  </pic:nvPicPr>
                  <pic:blipFill>
                    <a:blip r:embed="rId23" cstate="print"/>
                    <a:srcRect/>
                    <a:stretch>
                      <a:fillRect/>
                    </a:stretch>
                  </pic:blipFill>
                  <pic:spPr bwMode="auto">
                    <a:xfrm>
                      <a:off x="0" y="0"/>
                      <a:ext cx="231534" cy="274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878D8" w:rsidRPr="00B878D8">
        <w:rPr>
          <w:sz w:val="16"/>
          <w:szCs w:val="20"/>
        </w:rPr>
        <w:tab/>
        <w:t>Trail to First Class</w:t>
      </w:r>
    </w:p>
    <w:p w:rsidR="00C3753B" w:rsidRDefault="00C3753B">
      <w:pPr>
        <w:pStyle w:val="Normal1"/>
        <w:ind w:right="20"/>
        <w:rPr>
          <w:sz w:val="16"/>
          <w:szCs w:val="20"/>
        </w:rPr>
      </w:pPr>
    </w:p>
    <w:p w:rsidR="00C3753B" w:rsidRDefault="0053373C">
      <w:pPr>
        <w:pStyle w:val="Normal1"/>
        <w:ind w:right="20"/>
        <w:rPr>
          <w:sz w:val="16"/>
          <w:szCs w:val="20"/>
        </w:rPr>
      </w:pPr>
      <w:r>
        <w:rPr>
          <w:noProof/>
          <w:sz w:val="16"/>
          <w:szCs w:val="20"/>
        </w:rPr>
        <w:drawing>
          <wp:inline distT="0" distB="0" distL="0" distR="0">
            <wp:extent cx="228600" cy="228600"/>
            <wp:effectExtent l="38100" t="57150" r="114300" b="95250"/>
            <wp:docPr id="15" name="Picture 13" descr="Image result for arch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Image result for archery"/>
                    <pic:cNvPicPr>
                      <a:picLocks noChangeAspect="1" noChangeArrowheads="1"/>
                    </pic:cNvPicPr>
                  </pic:nvPicPr>
                  <pic:blipFill>
                    <a:blip r:embed="rId24" cstate="print"/>
                    <a:srcRect/>
                    <a:stretch>
                      <a:fillRect/>
                    </a:stretch>
                  </pic:blipFill>
                  <pic:spPr bwMode="auto">
                    <a:xfrm>
                      <a:off x="0" y="0"/>
                      <a:ext cx="2286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3753B">
        <w:rPr>
          <w:sz w:val="16"/>
          <w:szCs w:val="20"/>
        </w:rPr>
        <w:tab/>
        <w:t>Archery</w:t>
      </w:r>
    </w:p>
    <w:p w:rsidR="00C3753B" w:rsidRDefault="0053373C">
      <w:pPr>
        <w:pStyle w:val="Normal1"/>
        <w:ind w:right="20"/>
        <w:rPr>
          <w:sz w:val="16"/>
          <w:szCs w:val="20"/>
        </w:rPr>
      </w:pPr>
      <w:r>
        <w:rPr>
          <w:noProof/>
          <w:sz w:val="16"/>
          <w:szCs w:val="20"/>
        </w:rPr>
        <w:drawing>
          <wp:inline distT="0" distB="0" distL="0" distR="0">
            <wp:extent cx="229961" cy="228600"/>
            <wp:effectExtent l="19050" t="0" r="0" b="0"/>
            <wp:docPr id="17" name="Picture 15" descr="Image result for hunter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Picture 26" descr="Image result for hunter safety"/>
                    <pic:cNvPicPr>
                      <a:picLocks noChangeAspect="1" noChangeArrowheads="1"/>
                    </pic:cNvPicPr>
                  </pic:nvPicPr>
                  <pic:blipFill>
                    <a:blip r:embed="rId25" cstate="print"/>
                    <a:srcRect/>
                    <a:stretch>
                      <a:fillRect/>
                    </a:stretch>
                  </pic:blipFill>
                  <pic:spPr bwMode="auto">
                    <a:xfrm flipH="1">
                      <a:off x="0" y="0"/>
                      <a:ext cx="229961" cy="228600"/>
                    </a:xfrm>
                    <a:prstGeom prst="rect">
                      <a:avLst/>
                    </a:prstGeom>
                    <a:noFill/>
                  </pic:spPr>
                </pic:pic>
              </a:graphicData>
            </a:graphic>
          </wp:inline>
        </w:drawing>
      </w:r>
      <w:r w:rsidR="00C3753B">
        <w:rPr>
          <w:sz w:val="16"/>
          <w:szCs w:val="20"/>
        </w:rPr>
        <w:tab/>
      </w:r>
      <w:r w:rsidR="00566B58">
        <w:rPr>
          <w:sz w:val="16"/>
          <w:szCs w:val="20"/>
        </w:rPr>
        <w:t>Rifle Shooting</w:t>
      </w:r>
    </w:p>
    <w:p w:rsidR="00C3753B" w:rsidRDefault="0053373C">
      <w:pPr>
        <w:pStyle w:val="Normal1"/>
        <w:ind w:right="20"/>
        <w:rPr>
          <w:sz w:val="16"/>
          <w:szCs w:val="20"/>
        </w:rPr>
      </w:pPr>
      <w:r>
        <w:rPr>
          <w:noProof/>
          <w:sz w:val="16"/>
          <w:szCs w:val="20"/>
        </w:rPr>
        <mc:AlternateContent>
          <mc:Choice Requires="wpg">
            <w:drawing>
              <wp:inline distT="0" distB="0" distL="0" distR="0">
                <wp:extent cx="304800" cy="304800"/>
                <wp:effectExtent l="76200" t="76200" r="57150" b="76200"/>
                <wp:docPr id="129" name="Group 128"/>
                <wp:cNvGraphicFramePr/>
                <a:graphic xmlns:a="http://schemas.openxmlformats.org/drawingml/2006/main">
                  <a:graphicData uri="http://schemas.microsoft.com/office/word/2010/wordprocessingGroup">
                    <wpg:wgp>
                      <wpg:cNvGrpSpPr/>
                      <wpg:grpSpPr>
                        <a:xfrm>
                          <a:off x="0" y="0"/>
                          <a:ext cx="304800" cy="304800"/>
                          <a:chOff x="3657600" y="4800600"/>
                          <a:chExt cx="1752600" cy="1752600"/>
                        </a:xfrm>
                      </wpg:grpSpPr>
                      <wps:wsp>
                        <wps:cNvPr id="22" name="Oval 22"/>
                        <wps:cNvSpPr/>
                        <wps:spPr>
                          <a:xfrm>
                            <a:off x="3657600" y="4800600"/>
                            <a:ext cx="1752600" cy="1752600"/>
                          </a:xfrm>
                          <a:prstGeom prst="ellipse">
                            <a:avLst/>
                          </a:prstGeom>
                          <a:solidFill>
                            <a:schemeClr val="bg1"/>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3" name="Picture 23"/>
                          <pic:cNvPicPr>
                            <a:picLocks noChangeAspect="1" noChangeArrowheads="1"/>
                          </pic:cNvPicPr>
                        </pic:nvPicPr>
                        <pic:blipFill>
                          <a:blip r:embed="rId26" cstate="print"/>
                          <a:srcRect/>
                          <a:stretch>
                            <a:fillRect/>
                          </a:stretch>
                        </pic:blipFill>
                        <pic:spPr bwMode="auto">
                          <a:xfrm>
                            <a:off x="4419600" y="5791200"/>
                            <a:ext cx="506413" cy="499567"/>
                          </a:xfrm>
                          <a:prstGeom prst="rect">
                            <a:avLst/>
                          </a:prstGeom>
                          <a:noFill/>
                          <a:ln w="9525">
                            <a:noFill/>
                            <a:miter lim="800000"/>
                            <a:headEnd/>
                            <a:tailEnd/>
                          </a:ln>
                        </pic:spPr>
                      </pic:pic>
                      <pic:pic xmlns:pic="http://schemas.openxmlformats.org/drawingml/2006/picture">
                        <pic:nvPicPr>
                          <pic:cNvPr id="24" name="Picture 24" descr="Related image"/>
                          <pic:cNvPicPr>
                            <a:picLocks noChangeAspect="1" noChangeArrowheads="1"/>
                          </pic:cNvPicPr>
                        </pic:nvPicPr>
                        <pic:blipFill>
                          <a:blip r:embed="rId27" cstate="print"/>
                          <a:srcRect/>
                          <a:stretch>
                            <a:fillRect/>
                          </a:stretch>
                        </pic:blipFill>
                        <pic:spPr bwMode="auto">
                          <a:xfrm rot="811862">
                            <a:off x="4465581" y="4915291"/>
                            <a:ext cx="381000" cy="438239"/>
                          </a:xfrm>
                          <a:prstGeom prst="rect">
                            <a:avLst/>
                          </a:prstGeom>
                          <a:noFill/>
                        </pic:spPr>
                      </pic:pic>
                      <pic:pic xmlns:pic="http://schemas.openxmlformats.org/drawingml/2006/picture">
                        <pic:nvPicPr>
                          <pic:cNvPr id="25" name="Picture 25" descr="Image result for pine tree"/>
                          <pic:cNvPicPr>
                            <a:picLocks noChangeAspect="1" noChangeArrowheads="1"/>
                          </pic:cNvPicPr>
                        </pic:nvPicPr>
                        <pic:blipFill>
                          <a:blip r:embed="rId28" cstate="print"/>
                          <a:srcRect/>
                          <a:stretch>
                            <a:fillRect/>
                          </a:stretch>
                        </pic:blipFill>
                        <pic:spPr bwMode="auto">
                          <a:xfrm>
                            <a:off x="3657600" y="5334000"/>
                            <a:ext cx="530942" cy="457200"/>
                          </a:xfrm>
                          <a:prstGeom prst="rect">
                            <a:avLst/>
                          </a:prstGeom>
                          <a:noFill/>
                        </pic:spPr>
                      </pic:pic>
                      <pic:pic xmlns:pic="http://schemas.openxmlformats.org/drawingml/2006/picture">
                        <pic:nvPicPr>
                          <pic:cNvPr id="26" name="Picture 26" descr="Image result for pine tree"/>
                          <pic:cNvPicPr>
                            <a:picLocks noChangeAspect="1" noChangeArrowheads="1"/>
                          </pic:cNvPicPr>
                        </pic:nvPicPr>
                        <pic:blipFill>
                          <a:blip r:embed="rId28" cstate="print"/>
                          <a:srcRect/>
                          <a:stretch>
                            <a:fillRect/>
                          </a:stretch>
                        </pic:blipFill>
                        <pic:spPr bwMode="auto">
                          <a:xfrm>
                            <a:off x="4038600" y="5334000"/>
                            <a:ext cx="530942" cy="457200"/>
                          </a:xfrm>
                          <a:prstGeom prst="rect">
                            <a:avLst/>
                          </a:prstGeom>
                          <a:noFill/>
                        </pic:spPr>
                      </pic:pic>
                      <pic:pic xmlns:pic="http://schemas.openxmlformats.org/drawingml/2006/picture">
                        <pic:nvPicPr>
                          <pic:cNvPr id="27" name="Picture 27" descr="Image result for pine tree"/>
                          <pic:cNvPicPr>
                            <a:picLocks noChangeAspect="1" noChangeArrowheads="1"/>
                          </pic:cNvPicPr>
                        </pic:nvPicPr>
                        <pic:blipFill>
                          <a:blip r:embed="rId28" cstate="print"/>
                          <a:srcRect/>
                          <a:stretch>
                            <a:fillRect/>
                          </a:stretch>
                        </pic:blipFill>
                        <pic:spPr bwMode="auto">
                          <a:xfrm>
                            <a:off x="4343400" y="5334000"/>
                            <a:ext cx="530942" cy="457200"/>
                          </a:xfrm>
                          <a:prstGeom prst="rect">
                            <a:avLst/>
                          </a:prstGeom>
                          <a:noFill/>
                        </pic:spPr>
                      </pic:pic>
                      <pic:pic xmlns:pic="http://schemas.openxmlformats.org/drawingml/2006/picture">
                        <pic:nvPicPr>
                          <pic:cNvPr id="28" name="Picture 28" descr="Image result for pine tree"/>
                          <pic:cNvPicPr>
                            <a:picLocks noChangeAspect="1" noChangeArrowheads="1"/>
                          </pic:cNvPicPr>
                        </pic:nvPicPr>
                        <pic:blipFill>
                          <a:blip r:embed="rId28" cstate="print"/>
                          <a:srcRect/>
                          <a:stretch>
                            <a:fillRect/>
                          </a:stretch>
                        </pic:blipFill>
                        <pic:spPr bwMode="auto">
                          <a:xfrm>
                            <a:off x="4724400" y="5334000"/>
                            <a:ext cx="530942" cy="457200"/>
                          </a:xfrm>
                          <a:prstGeom prst="rect">
                            <a:avLst/>
                          </a:prstGeom>
                          <a:noFill/>
                        </pic:spPr>
                      </pic:pic>
                      <pic:pic xmlns:pic="http://schemas.openxmlformats.org/drawingml/2006/picture">
                        <pic:nvPicPr>
                          <pic:cNvPr id="29" name="Picture 29" descr="Image result for pine tree"/>
                          <pic:cNvPicPr>
                            <a:picLocks noChangeAspect="1" noChangeArrowheads="1"/>
                          </pic:cNvPicPr>
                        </pic:nvPicPr>
                        <pic:blipFill>
                          <a:blip r:embed="rId28" cstate="print"/>
                          <a:srcRect/>
                          <a:stretch>
                            <a:fillRect/>
                          </a:stretch>
                        </pic:blipFill>
                        <pic:spPr bwMode="auto">
                          <a:xfrm>
                            <a:off x="4861560" y="5341620"/>
                            <a:ext cx="530942" cy="457200"/>
                          </a:xfrm>
                          <a:prstGeom prst="rect">
                            <a:avLst/>
                          </a:prstGeom>
                          <a:noFill/>
                        </pic:spPr>
                      </pic:pic>
                      <pic:pic xmlns:pic="http://schemas.openxmlformats.org/drawingml/2006/picture">
                        <pic:nvPicPr>
                          <pic:cNvPr id="30" name="Picture 30" descr="Image result for moth"/>
                          <pic:cNvPicPr>
                            <a:picLocks noChangeAspect="1" noChangeArrowheads="1"/>
                          </pic:cNvPicPr>
                        </pic:nvPicPr>
                        <pic:blipFill>
                          <a:blip r:embed="rId29" cstate="print"/>
                          <a:srcRect/>
                          <a:stretch>
                            <a:fillRect/>
                          </a:stretch>
                        </pic:blipFill>
                        <pic:spPr bwMode="auto">
                          <a:xfrm rot="20833421">
                            <a:off x="3962400" y="5257800"/>
                            <a:ext cx="1025087" cy="990600"/>
                          </a:xfrm>
                          <a:prstGeom prst="rect">
                            <a:avLst/>
                          </a:prstGeom>
                          <a:noFill/>
                        </pic:spPr>
                      </pic:pic>
                    </wpg:wgp>
                  </a:graphicData>
                </a:graphic>
              </wp:inline>
            </w:drawing>
          </mc:Choice>
          <mc:Fallback>
            <w:pict>
              <v:group w14:anchorId="5A267274" id="Group 128" o:spid="_x0000_s1026" style="width:24pt;height:24pt;mso-position-horizontal-relative:char;mso-position-vertical-relative:line" coordorigin="36576,48006" coordsize="17526,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">
                <v:oval id="Oval 22" o:spid="_x0000_s1027" style="position:absolute;left:36576;top:48006;width:17526;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" fillcolor="white [3212]" strokecolor="#243f60 [1604]" strokeweight="2pt">
                  <v:shadow on="t" type="perspective" color="black" opacity="26214f" offset="0,0" matrix="66847f,,,66847f"/>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44196;top:57912;width:5064;height:4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">
                  <v:imagedata r:id="rId30" o:title=""/>
                </v:shape>
                <v:shape id="Picture 24" o:spid="_x0000_s1029" type="#_x0000_t75" alt="Related image" style="position:absolute;left:44655;top:49152;width:3810;height:4383;rotation:8867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">
                  <v:imagedata r:id="rId31" o:title="Related image"/>
                </v:shape>
                <v:shape id="Picture 25" o:spid="_x0000_s1030" type="#_x0000_t75" alt="Image result for pine tree" style="position:absolute;left:36576;top:53340;width:530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">
                  <v:imagedata r:id="rId32" o:title="Image result for pine tree"/>
                </v:shape>
                <v:shape id="Picture 26" o:spid="_x0000_s1031" type="#_x0000_t75" alt="Image result for pine tree" style="position:absolute;left:40386;top:53340;width:530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">
                  <v:imagedata r:id="rId32" o:title="Image result for pine tree"/>
                </v:shape>
                <v:shape id="Picture 27" o:spid="_x0000_s1032" type="#_x0000_t75" alt="Image result for pine tree" style="position:absolute;left:43434;top:53340;width:530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">
                  <v:imagedata r:id="rId32" o:title="Image result for pine tree"/>
                </v:shape>
                <v:shape id="Picture 28" o:spid="_x0000_s1033" type="#_x0000_t75" alt="Image result for pine tree" style="position:absolute;left:47244;top:53340;width:530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">
                  <v:imagedata r:id="rId32" o:title="Image result for pine tree"/>
                </v:shape>
                <v:shape id="Picture 29" o:spid="_x0000_s1034" type="#_x0000_t75" alt="Image result for pine tree" style="position:absolute;left:48615;top:53416;width:5310;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">
                  <v:imagedata r:id="rId32" o:title="Image result for pine tree"/>
                </v:shape>
                <v:shape id="Picture 30" o:spid="_x0000_s1035" type="#_x0000_t75" alt="Image result for moth" style="position:absolute;left:39624;top:52578;width:10250;height:9906;rotation:-83730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">
                  <v:imagedata r:id="rId33" o:title="Image result for moth"/>
                </v:shape>
                <w10:anchorlock/>
              </v:group>
            </w:pict>
          </mc:Fallback>
        </mc:AlternateContent>
      </w:r>
      <w:r w:rsidR="00C3753B">
        <w:rPr>
          <w:sz w:val="16"/>
          <w:szCs w:val="20"/>
        </w:rPr>
        <w:tab/>
        <w:t>Nature</w:t>
      </w:r>
    </w:p>
    <w:p w:rsidR="00C3753B" w:rsidRDefault="0053373C">
      <w:pPr>
        <w:pStyle w:val="Normal1"/>
        <w:ind w:right="20"/>
        <w:rPr>
          <w:sz w:val="16"/>
          <w:szCs w:val="20"/>
        </w:rPr>
      </w:pPr>
      <w:r>
        <w:rPr>
          <w:noProof/>
          <w:sz w:val="16"/>
          <w:szCs w:val="20"/>
        </w:rPr>
        <w:drawing>
          <wp:inline distT="0" distB="0" distL="0" distR="0">
            <wp:extent cx="245550" cy="228600"/>
            <wp:effectExtent l="19050" t="0" r="2100" b="0"/>
            <wp:docPr id="18" name="Picture 16" descr="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2" descr="TP.png"/>
                    <pic:cNvPicPr>
                      <a:picLocks noChangeAspect="1"/>
                    </pic:cNvPicPr>
                  </pic:nvPicPr>
                  <pic:blipFill>
                    <a:blip r:embed="rId34" cstate="print">
                      <a:grayscl/>
                    </a:blip>
                    <a:stretch>
                      <a:fillRect/>
                    </a:stretch>
                  </pic:blipFill>
                  <pic:spPr>
                    <a:xfrm>
                      <a:off x="0" y="0"/>
                      <a:ext cx="245550" cy="228600"/>
                    </a:xfrm>
                    <a:prstGeom prst="rect">
                      <a:avLst/>
                    </a:prstGeom>
                    <a:solidFill>
                      <a:srgbClr val="FFFFFF">
                        <a:shade val="85000"/>
                      </a:srgbClr>
                    </a:solidFill>
                    <a:ln w="12700" cap="sq">
                      <a:noFill/>
                      <a:miter lim="800000"/>
                    </a:ln>
                    <a:effectLst/>
                  </pic:spPr>
                </pic:pic>
              </a:graphicData>
            </a:graphic>
          </wp:inline>
        </w:drawing>
      </w:r>
      <w:r w:rsidR="00C3753B">
        <w:rPr>
          <w:sz w:val="16"/>
          <w:szCs w:val="20"/>
        </w:rPr>
        <w:tab/>
        <w:t>Trading Post</w:t>
      </w:r>
    </w:p>
    <w:p w:rsidR="00C3753B" w:rsidRPr="00C3753B" w:rsidRDefault="0053373C">
      <w:pPr>
        <w:pStyle w:val="Normal1"/>
        <w:ind w:right="20"/>
        <w:rPr>
          <w:sz w:val="16"/>
          <w:szCs w:val="20"/>
        </w:rPr>
        <w:sectPr w:rsidR="00C3753B" w:rsidRPr="00C3753B" w:rsidSect="00C3753B">
          <w:type w:val="continuous"/>
          <w:pgSz w:w="15840" w:h="12240" w:orient="landscape"/>
          <w:pgMar w:top="1080" w:right="1080" w:bottom="1080" w:left="1080" w:header="1253" w:footer="1008" w:gutter="0"/>
          <w:cols w:num="5" w:space="288"/>
          <w:docGrid w:linePitch="299"/>
        </w:sectPr>
      </w:pPr>
      <w:r>
        <w:rPr>
          <w:noProof/>
          <w:sz w:val="16"/>
          <w:szCs w:val="20"/>
        </w:rPr>
        <w:drawing>
          <wp:inline distT="0" distB="0" distL="0" distR="0">
            <wp:extent cx="172853" cy="365760"/>
            <wp:effectExtent l="19050" t="0" r="0" b="0"/>
            <wp:docPr id="19" name="Picture 17" descr="Image result for flag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Image result for flagpole"/>
                    <pic:cNvPicPr>
                      <a:picLocks noChangeAspect="1" noChangeArrowheads="1"/>
                    </pic:cNvPicPr>
                  </pic:nvPicPr>
                  <pic:blipFill>
                    <a:blip r:embed="rId35" cstate="print"/>
                    <a:srcRect/>
                    <a:stretch>
                      <a:fillRect/>
                    </a:stretch>
                  </pic:blipFill>
                  <pic:spPr bwMode="auto">
                    <a:xfrm>
                      <a:off x="0" y="0"/>
                      <a:ext cx="172853" cy="365760"/>
                    </a:xfrm>
                    <a:prstGeom prst="rect">
                      <a:avLst/>
                    </a:prstGeom>
                    <a:noFill/>
                  </pic:spPr>
                </pic:pic>
              </a:graphicData>
            </a:graphic>
          </wp:inline>
        </w:drawing>
      </w:r>
      <w:r w:rsidR="00C3753B">
        <w:rPr>
          <w:sz w:val="16"/>
          <w:szCs w:val="20"/>
        </w:rPr>
        <w:tab/>
        <w:t>Flag Pole</w:t>
      </w:r>
    </w:p>
    <w:p w:rsidR="00B63C5F" w:rsidRDefault="00B63C5F" w:rsidP="000E4DA2">
      <w:pPr>
        <w:pStyle w:val="Heading2"/>
        <w:spacing w:before="47"/>
        <w:ind w:left="0" w:right="20"/>
        <w:rPr>
          <w:b/>
          <w:bCs/>
          <w:color w:val="2D74B5"/>
          <w:u w:val="single"/>
        </w:rPr>
        <w:sectPr w:rsidR="00B63C5F" w:rsidSect="001B7A83">
          <w:type w:val="continuous"/>
          <w:pgSz w:w="15840" w:h="12240" w:orient="landscape"/>
          <w:pgMar w:top="1080" w:right="1080" w:bottom="1080" w:left="1080" w:header="1253" w:footer="1008" w:gutter="0"/>
          <w:cols w:space="720"/>
          <w:docGrid w:linePitch="299"/>
        </w:sectPr>
      </w:pPr>
      <w:bookmarkStart w:id="11" w:name="_17dp8vu" w:colFirst="0" w:colLast="0"/>
      <w:bookmarkEnd w:id="11"/>
    </w:p>
    <w:p w:rsidR="00FA0733" w:rsidRPr="000E4DA2" w:rsidRDefault="00C80B1B" w:rsidP="000E4DA2">
      <w:pPr>
        <w:pStyle w:val="Heading2"/>
        <w:spacing w:before="47"/>
        <w:ind w:left="0" w:right="20"/>
        <w:rPr>
          <w:b/>
          <w:bCs/>
          <w:color w:val="2D74B5"/>
          <w:u w:val="single"/>
        </w:rPr>
      </w:pPr>
      <w:r w:rsidRPr="000E4DA2">
        <w:rPr>
          <w:b/>
          <w:bCs/>
          <w:color w:val="2D74B5"/>
          <w:u w:val="single"/>
        </w:rPr>
        <w:lastRenderedPageBreak/>
        <w:t>Arrival at Camp</w:t>
      </w:r>
    </w:p>
    <w:p w:rsidR="00FA0733" w:rsidRDefault="00C80B1B">
      <w:pPr>
        <w:pStyle w:val="Normal1"/>
        <w:ind w:right="20"/>
      </w:pPr>
      <w:r>
        <w:t xml:space="preserve">For deacons, check in time for camp is between 5 PM and 7 PM on </w:t>
      </w:r>
      <w:r>
        <w:rPr>
          <w:b/>
          <w:u w:val="single"/>
        </w:rPr>
        <w:t>Tuesday, May 29</w:t>
      </w:r>
      <w:r>
        <w:t xml:space="preserve">.  Teachers and priests will check in at camp </w:t>
      </w:r>
      <w:r w:rsidR="006E3090">
        <w:t xml:space="preserve">before 5:30 pm </w:t>
      </w:r>
      <w:proofErr w:type="gramStart"/>
      <w:r w:rsidR="006E3090">
        <w:t xml:space="preserve">on </w:t>
      </w:r>
      <w:r>
        <w:t xml:space="preserve"> May</w:t>
      </w:r>
      <w:proofErr w:type="gramEnd"/>
      <w:r>
        <w:t xml:space="preserve"> 30.</w:t>
      </w:r>
    </w:p>
    <w:p w:rsidR="00FA0733" w:rsidRDefault="00FA0733">
      <w:pPr>
        <w:pStyle w:val="Normal1"/>
        <w:ind w:right="20"/>
      </w:pPr>
    </w:p>
    <w:p w:rsidR="00FA0733" w:rsidRDefault="00C80B1B" w:rsidP="00D006C3">
      <w:pPr>
        <w:pStyle w:val="Normal1"/>
        <w:numPr>
          <w:ilvl w:val="0"/>
          <w:numId w:val="4"/>
        </w:numPr>
        <w:tabs>
          <w:tab w:val="left" w:pos="539"/>
        </w:tabs>
        <w:spacing w:before="56"/>
        <w:ind w:right="20"/>
      </w:pPr>
      <w:r>
        <w:t>Upon arrival, you will be greeted at the property gate by a staff member</w:t>
      </w:r>
      <w:r w:rsidR="007D4F19">
        <w:t xml:space="preserve"> who will</w:t>
      </w:r>
      <w:r>
        <w:t xml:space="preserve"> direct you to your assigned campsite.</w:t>
      </w:r>
    </w:p>
    <w:p w:rsidR="00FA0733" w:rsidRDefault="00C80B1B" w:rsidP="00D006C3">
      <w:pPr>
        <w:pStyle w:val="Normal1"/>
        <w:numPr>
          <w:ilvl w:val="0"/>
          <w:numId w:val="4"/>
        </w:numPr>
        <w:tabs>
          <w:tab w:val="left" w:pos="539"/>
        </w:tabs>
        <w:spacing w:before="56"/>
        <w:ind w:left="900" w:right="20"/>
      </w:pPr>
      <w:r>
        <w:t xml:space="preserve">Once your </w:t>
      </w:r>
      <w:r w:rsidR="00B63C5F">
        <w:t>equipment</w:t>
      </w:r>
      <w:r>
        <w:t xml:space="preserve"> is unloaded, drivers will return their vehicle, including trailers, to the parking area near the gate.  </w:t>
      </w:r>
      <w:r w:rsidR="00ED2BEB">
        <w:t>No vehicle</w:t>
      </w:r>
      <w:r w:rsidR="0053373C">
        <w:t>s</w:t>
      </w:r>
      <w:r w:rsidR="00ED2BEB">
        <w:t xml:space="preserve"> </w:t>
      </w:r>
      <w:r>
        <w:t xml:space="preserve">are allowed to remain at your campsite.  </w:t>
      </w:r>
      <w:r w:rsidR="00ED2BEB">
        <w:t>All vehicles are to be parked in the designated area near the entrance gate.</w:t>
      </w:r>
      <w:r w:rsidR="0053373C">
        <w:t xml:space="preserve">  This is due to Forest Service fire restrictions.</w:t>
      </w:r>
    </w:p>
    <w:p w:rsidR="00FA0733" w:rsidRDefault="000E4DA2" w:rsidP="00D006C3">
      <w:pPr>
        <w:pStyle w:val="Normal1"/>
        <w:numPr>
          <w:ilvl w:val="0"/>
          <w:numId w:val="4"/>
        </w:numPr>
        <w:tabs>
          <w:tab w:val="left" w:pos="539"/>
        </w:tabs>
        <w:spacing w:before="56"/>
        <w:ind w:left="900" w:right="20"/>
      </w:pPr>
      <w:r>
        <w:t xml:space="preserve">The </w:t>
      </w:r>
      <w:r w:rsidR="00666318">
        <w:t xml:space="preserve">Senior </w:t>
      </w:r>
      <w:r>
        <w:t>Patrol Leader</w:t>
      </w:r>
      <w:r w:rsidR="00C80B1B">
        <w:t xml:space="preserve"> will oversee camp setup.</w:t>
      </w:r>
    </w:p>
    <w:p w:rsidR="00FA0733" w:rsidRDefault="00C80B1B" w:rsidP="00D006C3">
      <w:pPr>
        <w:pStyle w:val="Normal1"/>
        <w:numPr>
          <w:ilvl w:val="0"/>
          <w:numId w:val="4"/>
        </w:numPr>
        <w:tabs>
          <w:tab w:val="left" w:pos="539"/>
        </w:tabs>
        <w:spacing w:before="56"/>
        <w:ind w:left="900" w:right="20"/>
      </w:pPr>
      <w:r>
        <w:t xml:space="preserve">After setup, the scoutmaster should spend some time with </w:t>
      </w:r>
      <w:r w:rsidR="00341618">
        <w:t>the deacons</w:t>
      </w:r>
      <w:r>
        <w:t xml:space="preserve"> reviewing the </w:t>
      </w:r>
      <w:r w:rsidRPr="0019228A">
        <w:t xml:space="preserve">schedule provided by the </w:t>
      </w:r>
      <w:r w:rsidR="00B63C5F">
        <w:t>Stake</w:t>
      </w:r>
      <w:r>
        <w:t xml:space="preserve">. If there are any major conflicts between badges they really wanted, the scoutmaster should to talk to the </w:t>
      </w:r>
      <w:r w:rsidR="000E4DA2">
        <w:t>Stake</w:t>
      </w:r>
      <w:r>
        <w:t xml:space="preserve">. If not already done, </w:t>
      </w:r>
      <w:r w:rsidR="00341618">
        <w:t>deacons</w:t>
      </w:r>
      <w:r>
        <w:t xml:space="preserve"> should </w:t>
      </w:r>
      <w:r w:rsidR="00B63C5F">
        <w:t>fill out merit badge blue</w:t>
      </w:r>
      <w:r>
        <w:t xml:space="preserve"> cards at this time.</w:t>
      </w:r>
    </w:p>
    <w:p w:rsidR="00FA0733" w:rsidRDefault="00FA0733">
      <w:pPr>
        <w:pStyle w:val="Normal1"/>
        <w:spacing w:before="1"/>
        <w:ind w:right="20"/>
      </w:pPr>
    </w:p>
    <w:p w:rsidR="00FA0733" w:rsidRPr="000E4DA2" w:rsidRDefault="00C80B1B" w:rsidP="000E4DA2">
      <w:pPr>
        <w:pStyle w:val="Heading2"/>
        <w:spacing w:before="47"/>
        <w:ind w:left="0" w:right="20"/>
        <w:rPr>
          <w:b/>
          <w:bCs/>
          <w:color w:val="2D74B5"/>
          <w:u w:val="single"/>
        </w:rPr>
      </w:pPr>
      <w:r w:rsidRPr="000E4DA2">
        <w:rPr>
          <w:b/>
          <w:bCs/>
          <w:color w:val="2D74B5"/>
          <w:u w:val="single"/>
        </w:rPr>
        <w:t>Tuesday Evening Schedule</w:t>
      </w:r>
    </w:p>
    <w:p w:rsidR="00341618" w:rsidRDefault="00341618" w:rsidP="00341618">
      <w:pPr>
        <w:pStyle w:val="Normal1"/>
        <w:numPr>
          <w:ilvl w:val="0"/>
          <w:numId w:val="1"/>
        </w:numPr>
        <w:tabs>
          <w:tab w:val="left" w:pos="821"/>
        </w:tabs>
        <w:ind w:left="810" w:right="20"/>
      </w:pPr>
      <w:r>
        <w:t>Pickup t-shirts at the Trading Post</w:t>
      </w:r>
      <w:r w:rsidR="009C524E">
        <w:t xml:space="preserve"> (if not already received)</w:t>
      </w:r>
    </w:p>
    <w:p w:rsidR="00FA0733" w:rsidRDefault="00C80B1B">
      <w:pPr>
        <w:pStyle w:val="Normal1"/>
        <w:numPr>
          <w:ilvl w:val="0"/>
          <w:numId w:val="1"/>
        </w:numPr>
        <w:tabs>
          <w:tab w:val="left" w:pos="821"/>
        </w:tabs>
        <w:ind w:left="810" w:right="20"/>
      </w:pPr>
      <w:r>
        <w:t xml:space="preserve">If your ward plans an evening meal on Tuesday, please complete the meal and cleanup before </w:t>
      </w:r>
      <w:r w:rsidR="009C524E">
        <w:t xml:space="preserve">7:15 </w:t>
      </w:r>
      <w:r>
        <w:t>pm.</w:t>
      </w:r>
    </w:p>
    <w:p w:rsidR="00FA0733" w:rsidRDefault="00B878D8">
      <w:pPr>
        <w:pStyle w:val="Normal1"/>
        <w:numPr>
          <w:ilvl w:val="0"/>
          <w:numId w:val="1"/>
        </w:numPr>
        <w:tabs>
          <w:tab w:val="left" w:pos="821"/>
        </w:tabs>
        <w:ind w:left="810" w:right="20"/>
      </w:pPr>
      <w:r w:rsidRPr="00B878D8">
        <w:t xml:space="preserve">The Stake will provide a dessert for all wards at </w:t>
      </w:r>
      <w:r w:rsidR="009C524E">
        <w:t>7</w:t>
      </w:r>
      <w:r>
        <w:t>:</w:t>
      </w:r>
      <w:r w:rsidR="009C524E">
        <w:t>3</w:t>
      </w:r>
      <w:r>
        <w:t xml:space="preserve">0 </w:t>
      </w:r>
      <w:r w:rsidR="009C524E">
        <w:t>pm</w:t>
      </w:r>
      <w:r>
        <w:t xml:space="preserve"> </w:t>
      </w:r>
      <w:r w:rsidRPr="00B878D8">
        <w:t xml:space="preserve">Tuesday night.  A </w:t>
      </w:r>
      <w:r>
        <w:t>cracker</w:t>
      </w:r>
      <w:r w:rsidR="009C524E">
        <w:t xml:space="preserve"> </w:t>
      </w:r>
      <w:r>
        <w:t>barrel meeting for</w:t>
      </w:r>
      <w:r w:rsidR="00C80B1B">
        <w:t xml:space="preserve"> </w:t>
      </w:r>
      <w:r w:rsidR="00341618">
        <w:t xml:space="preserve">deacon quorum presidents and </w:t>
      </w:r>
      <w:r w:rsidR="000E4DA2">
        <w:t>scoutmasters</w:t>
      </w:r>
      <w:r w:rsidR="00C80B1B">
        <w:t xml:space="preserve"> will be held at </w:t>
      </w:r>
      <w:r w:rsidR="009C524E">
        <w:t>10</w:t>
      </w:r>
      <w:r w:rsidR="00C80B1B">
        <w:t xml:space="preserve">:00 PM at the Stake </w:t>
      </w:r>
      <w:r w:rsidR="00341618">
        <w:t>t</w:t>
      </w:r>
      <w:r w:rsidR="00C80B1B">
        <w:t>epee.</w:t>
      </w:r>
    </w:p>
    <w:p w:rsidR="00FA0733" w:rsidRPr="000E4DA2" w:rsidRDefault="00C80B1B" w:rsidP="000E4DA2">
      <w:pPr>
        <w:pStyle w:val="Normal1"/>
        <w:numPr>
          <w:ilvl w:val="0"/>
          <w:numId w:val="1"/>
        </w:numPr>
        <w:tabs>
          <w:tab w:val="left" w:pos="821"/>
        </w:tabs>
        <w:ind w:left="810" w:right="20"/>
      </w:pPr>
      <w:r w:rsidRPr="000E4DA2">
        <w:t xml:space="preserve">Lights </w:t>
      </w:r>
      <w:r w:rsidR="000E4DA2">
        <w:t>o</w:t>
      </w:r>
      <w:r w:rsidRPr="000E4DA2">
        <w:t>ut – 10:</w:t>
      </w:r>
      <w:r w:rsidR="009C524E">
        <w:t>3</w:t>
      </w:r>
      <w:r w:rsidR="009C524E" w:rsidRPr="000E4DA2">
        <w:t xml:space="preserve">0 </w:t>
      </w:r>
      <w:r w:rsidRPr="000E4DA2">
        <w:t>PM</w:t>
      </w:r>
    </w:p>
    <w:p w:rsidR="00FA0733" w:rsidRDefault="00FA0733">
      <w:pPr>
        <w:pStyle w:val="Heading1"/>
        <w:ind w:left="0" w:right="20"/>
        <w:rPr>
          <w:color w:val="2D74B5"/>
          <w:u w:val="single"/>
        </w:rPr>
      </w:pPr>
      <w:bookmarkStart w:id="12" w:name="_26in1rg" w:colFirst="0" w:colLast="0"/>
      <w:bookmarkEnd w:id="12"/>
    </w:p>
    <w:p w:rsidR="00FA0733" w:rsidRDefault="00FA0733">
      <w:pPr>
        <w:pStyle w:val="Normal1"/>
        <w:spacing w:before="10"/>
        <w:ind w:right="20"/>
        <w:rPr>
          <w:sz w:val="25"/>
          <w:szCs w:val="25"/>
        </w:rPr>
      </w:pPr>
    </w:p>
    <w:p w:rsidR="00FA0733" w:rsidRDefault="00C80B1B">
      <w:pPr>
        <w:pStyle w:val="Normal1"/>
        <w:spacing w:before="23"/>
        <w:ind w:right="20"/>
      </w:pPr>
      <w:bookmarkStart w:id="13" w:name="_12tyomddy20k" w:colFirst="0" w:colLast="0"/>
      <w:bookmarkEnd w:id="13"/>
      <w:r>
        <w:rPr>
          <w:b/>
          <w:i/>
          <w:color w:val="4F81BD"/>
          <w:sz w:val="32"/>
          <w:szCs w:val="32"/>
        </w:rPr>
        <w:t>Introduction to Camp</w:t>
      </w:r>
    </w:p>
    <w:p w:rsidR="00FA0733" w:rsidRDefault="00FA0733">
      <w:pPr>
        <w:pStyle w:val="Normal1"/>
        <w:spacing w:before="23"/>
        <w:ind w:right="20"/>
      </w:pPr>
      <w:bookmarkStart w:id="14" w:name="_oped6huz4to3" w:colFirst="0" w:colLast="0"/>
      <w:bookmarkEnd w:id="14"/>
    </w:p>
    <w:p w:rsidR="00590EB9" w:rsidRPr="000E4DA2" w:rsidRDefault="00C80B1B" w:rsidP="000E4DA2">
      <w:pPr>
        <w:pStyle w:val="Heading2"/>
        <w:spacing w:before="47"/>
        <w:ind w:left="0" w:right="20"/>
        <w:rPr>
          <w:color w:val="2D74B5"/>
          <w:u w:val="single"/>
        </w:rPr>
      </w:pPr>
      <w:bookmarkStart w:id="15" w:name="_588rnub7v02e" w:colFirst="0" w:colLast="0"/>
      <w:bookmarkEnd w:id="15"/>
      <w:r w:rsidRPr="000E4DA2">
        <w:rPr>
          <w:color w:val="2D74B5"/>
          <w:u w:val="single"/>
        </w:rPr>
        <w:t>Camp Theme</w:t>
      </w:r>
      <w:r w:rsidR="00590EB9" w:rsidRPr="000E4DA2">
        <w:rPr>
          <w:color w:val="2D74B5"/>
          <w:u w:val="single"/>
        </w:rPr>
        <w:t xml:space="preserve">:  </w:t>
      </w:r>
      <w:bookmarkStart w:id="16" w:name="_869y4z5nmdeg" w:colFirst="0" w:colLast="0"/>
      <w:bookmarkEnd w:id="16"/>
      <w:r w:rsidR="000928CA" w:rsidRPr="000E4DA2">
        <w:rPr>
          <w:color w:val="2D74B5"/>
          <w:u w:val="single"/>
        </w:rPr>
        <w:t>“</w:t>
      </w:r>
      <w:r w:rsidRPr="000E4DA2">
        <w:rPr>
          <w:color w:val="2D74B5"/>
          <w:u w:val="single"/>
        </w:rPr>
        <w:t>Look Up!</w:t>
      </w:r>
      <w:r w:rsidR="000928CA" w:rsidRPr="000E4DA2">
        <w:rPr>
          <w:color w:val="2D74B5"/>
          <w:u w:val="single"/>
        </w:rPr>
        <w:t xml:space="preserve">”  </w:t>
      </w:r>
    </w:p>
    <w:p w:rsidR="00FA0733" w:rsidRDefault="00F5036E" w:rsidP="000928CA">
      <w:pPr>
        <w:pStyle w:val="Normal1"/>
        <w:spacing w:before="23"/>
        <w:ind w:right="20"/>
      </w:pPr>
      <w:r>
        <w:t>Our camp theme</w:t>
      </w:r>
      <w:r w:rsidR="000928CA">
        <w:t xml:space="preserve"> is from an October 2011 General conference talk, “It Is Better to Look Up,” by Carl B. Cook of the Seventy.  Elder Cook </w:t>
      </w:r>
      <w:r w:rsidR="00590EB9">
        <w:t>describes</w:t>
      </w:r>
      <w:r w:rsidR="000928CA">
        <w:t xml:space="preserve"> a conversation with President Thomas S. Mons</w:t>
      </w:r>
      <w:r w:rsidR="00B61FA5">
        <w:t>o</w:t>
      </w:r>
      <w:r w:rsidR="000928CA">
        <w:t>n</w:t>
      </w:r>
      <w:r>
        <w:t xml:space="preserve"> at a time when Elder Cook was feeling overwhelmed</w:t>
      </w:r>
      <w:r w:rsidR="00590EB9">
        <w:t>: “</w:t>
      </w:r>
      <w:r w:rsidR="00590EB9" w:rsidRPr="00590EB9">
        <w:t xml:space="preserve">He smiled and lovingly suggested, while pointing heavenward, </w:t>
      </w:r>
      <w:r w:rsidR="00590EB9">
        <w:t>‘</w:t>
      </w:r>
      <w:r w:rsidR="00590EB9" w:rsidRPr="00590EB9">
        <w:t>It is better to look up!</w:t>
      </w:r>
      <w:r w:rsidR="00590EB9">
        <w:t>’</w:t>
      </w:r>
      <w:r w:rsidR="00590EB9" w:rsidRPr="00590EB9">
        <w:t>”</w:t>
      </w:r>
      <w:r w:rsidR="000928CA">
        <w:t xml:space="preserve">  Elder Cook extended that </w:t>
      </w:r>
      <w:r w:rsidR="00590EB9">
        <w:t>lesson to all of us, that we should always strive</w:t>
      </w:r>
      <w:r w:rsidR="000928CA">
        <w:t xml:space="preserve"> to look to the Savior</w:t>
      </w:r>
      <w:r w:rsidR="00590EB9">
        <w:t>, especially when we are feeling overwhelmed.  He concluded with this testimony:  “</w:t>
      </w:r>
      <w:r w:rsidR="00590EB9" w:rsidRPr="00590EB9">
        <w:t>We are Heavenly Father’s children. He wants to be a part of our lives, to bless us, and to help us. He will heal our wounds, dry our tears, and help us along our path to return to His presence. As we look to Him, He will lead us.</w:t>
      </w:r>
      <w:r w:rsidR="00590EB9">
        <w:t>”  (</w:t>
      </w:r>
      <w:hyperlink r:id="rId36" w:history="1">
        <w:r w:rsidR="00590EB9" w:rsidRPr="009F7CDD">
          <w:rPr>
            <w:rStyle w:val="Hyperlink"/>
          </w:rPr>
          <w:t>https://www.lds.org/general-conference/2011/10/it-is-better-to-look-up?lang=eng</w:t>
        </w:r>
      </w:hyperlink>
      <w:r w:rsidR="00590EB9">
        <w:t xml:space="preserve">) </w:t>
      </w:r>
    </w:p>
    <w:p w:rsidR="00FA0733" w:rsidRDefault="00FA0733">
      <w:pPr>
        <w:pStyle w:val="Normal1"/>
        <w:spacing w:before="23"/>
        <w:ind w:right="20"/>
      </w:pPr>
      <w:bookmarkStart w:id="17" w:name="_fv1zsiqqkj9c" w:colFirst="0" w:colLast="0"/>
      <w:bookmarkEnd w:id="17"/>
    </w:p>
    <w:p w:rsidR="00FA0733" w:rsidRPr="000E4DA2" w:rsidRDefault="00C80B1B" w:rsidP="00A1063E">
      <w:pPr>
        <w:pStyle w:val="Heading2"/>
        <w:keepNext/>
        <w:spacing w:before="47"/>
        <w:ind w:left="0" w:right="14"/>
        <w:rPr>
          <w:color w:val="2D74B5"/>
          <w:u w:val="single"/>
        </w:rPr>
      </w:pPr>
      <w:bookmarkStart w:id="18" w:name="_ot3ckemavlyx" w:colFirst="0" w:colLast="0"/>
      <w:bookmarkEnd w:id="18"/>
      <w:r w:rsidRPr="000E4DA2">
        <w:rPr>
          <w:color w:val="2D74B5"/>
          <w:u w:val="single"/>
        </w:rPr>
        <w:t>Schedule</w:t>
      </w:r>
    </w:p>
    <w:p w:rsidR="00FA0733" w:rsidRDefault="00590EB9">
      <w:pPr>
        <w:pStyle w:val="Normal1"/>
        <w:spacing w:before="23"/>
        <w:ind w:right="20"/>
      </w:pPr>
      <w:bookmarkStart w:id="19" w:name="_d5lrb6cd2v68" w:colFirst="0" w:colLast="0"/>
      <w:bookmarkEnd w:id="19"/>
      <w:r>
        <w:t>T</w:t>
      </w:r>
      <w:r w:rsidR="00C80B1B">
        <w:t xml:space="preserve">o provide a meaningful long-term camp experience for the </w:t>
      </w:r>
      <w:r w:rsidR="00ED2BEB">
        <w:t>d</w:t>
      </w:r>
      <w:r w:rsidR="00C80B1B">
        <w:t xml:space="preserve">eacons, our Aaronic Priesthood Encampment will begin on Tuesday night, May 29 and will conclude in the </w:t>
      </w:r>
      <w:r w:rsidR="006E3090">
        <w:t>late morning on</w:t>
      </w:r>
      <w:r w:rsidR="00C80B1B">
        <w:t xml:space="preserve"> Saturday, June 2.  </w:t>
      </w:r>
    </w:p>
    <w:p w:rsidR="00FA0733" w:rsidRDefault="00FA0733">
      <w:pPr>
        <w:pStyle w:val="Normal1"/>
        <w:spacing w:before="23"/>
        <w:ind w:right="20"/>
      </w:pPr>
      <w:bookmarkStart w:id="20" w:name="_2p2cl2igglke" w:colFirst="0" w:colLast="0"/>
      <w:bookmarkEnd w:id="20"/>
    </w:p>
    <w:p w:rsidR="0082226A" w:rsidRDefault="00C80B1B">
      <w:pPr>
        <w:pStyle w:val="Normal1"/>
        <w:spacing w:before="23"/>
        <w:ind w:right="20"/>
      </w:pPr>
      <w:bookmarkStart w:id="21" w:name="_95fr9iyxow2e" w:colFirst="0" w:colLast="0"/>
      <w:bookmarkEnd w:id="21"/>
      <w:r>
        <w:t>For the deacons, camp will include merit badge work typical of a BSA camp during the morning hours</w:t>
      </w:r>
      <w:r w:rsidR="0082226A">
        <w:t xml:space="preserve"> on Wednesday, Thursday, and Friday</w:t>
      </w:r>
      <w:r>
        <w:t xml:space="preserve">.  In the afternoons, each </w:t>
      </w:r>
      <w:r w:rsidR="009C524E">
        <w:t>d</w:t>
      </w:r>
      <w:r w:rsidR="006E3090">
        <w:t xml:space="preserve">eacon </w:t>
      </w:r>
      <w:r>
        <w:t xml:space="preserve">will be assigned to one of three groups </w:t>
      </w:r>
      <w:r w:rsidR="00ED2BEB">
        <w:t>for</w:t>
      </w:r>
      <w:r w:rsidR="0082226A">
        <w:t xml:space="preserve"> an activity</w:t>
      </w:r>
      <w:r>
        <w:t xml:space="preserve"> each day.  The three </w:t>
      </w:r>
      <w:r w:rsidR="0082226A">
        <w:t xml:space="preserve">afternoon </w:t>
      </w:r>
      <w:r>
        <w:t xml:space="preserve">activities are </w:t>
      </w:r>
    </w:p>
    <w:p w:rsidR="0082226A" w:rsidRDefault="0053373C" w:rsidP="00D006C3">
      <w:pPr>
        <w:pStyle w:val="Normal1"/>
        <w:numPr>
          <w:ilvl w:val="0"/>
          <w:numId w:val="7"/>
        </w:numPr>
        <w:spacing w:before="23"/>
        <w:ind w:right="20"/>
      </w:pPr>
      <w:r>
        <w:t xml:space="preserve">A </w:t>
      </w:r>
      <w:r w:rsidR="00C80B1B">
        <w:t>service project</w:t>
      </w:r>
      <w:r w:rsidR="00B910F7">
        <w:t xml:space="preserve"> at the Blue Ridge Fire Station</w:t>
      </w:r>
    </w:p>
    <w:p w:rsidR="0082226A" w:rsidRDefault="0053373C" w:rsidP="00D006C3">
      <w:pPr>
        <w:pStyle w:val="Normal1"/>
        <w:numPr>
          <w:ilvl w:val="0"/>
          <w:numId w:val="7"/>
        </w:numPr>
        <w:spacing w:before="23"/>
        <w:ind w:right="20"/>
      </w:pPr>
      <w:r>
        <w:t>A</w:t>
      </w:r>
      <w:r w:rsidR="00C80B1B">
        <w:t xml:space="preserve"> trip to </w:t>
      </w:r>
      <w:r w:rsidR="00B910F7">
        <w:t>Lake Mary</w:t>
      </w:r>
      <w:r w:rsidR="00C80B1B">
        <w:t xml:space="preserve"> for the Swimming, Canoeing, or Fishing merit badges</w:t>
      </w:r>
    </w:p>
    <w:p w:rsidR="0082226A" w:rsidRPr="0053373C" w:rsidRDefault="0053373C" w:rsidP="00D006C3">
      <w:pPr>
        <w:pStyle w:val="Normal1"/>
        <w:numPr>
          <w:ilvl w:val="0"/>
          <w:numId w:val="7"/>
        </w:numPr>
        <w:spacing w:before="23"/>
        <w:ind w:right="20"/>
        <w:rPr>
          <w:color w:val="FF0000"/>
        </w:rPr>
      </w:pPr>
      <w:r>
        <w:lastRenderedPageBreak/>
        <w:t>An</w:t>
      </w:r>
      <w:r w:rsidR="00C80B1B">
        <w:t xml:space="preserve"> afternoon in camp working on </w:t>
      </w:r>
      <w:r w:rsidR="00C80B1B" w:rsidRPr="0053373C">
        <w:rPr>
          <w:strike/>
        </w:rPr>
        <w:t>Rifle Shooting,</w:t>
      </w:r>
      <w:r w:rsidR="00C80B1B">
        <w:t xml:space="preserve"> Archery,</w:t>
      </w:r>
      <w:r w:rsidR="0082226A">
        <w:t xml:space="preserve"> or Horsemanship merit badges</w:t>
      </w:r>
      <w:r>
        <w:t xml:space="preserve">.  </w:t>
      </w:r>
      <w:r w:rsidRPr="0053373C">
        <w:rPr>
          <w:color w:val="FF0000"/>
        </w:rPr>
        <w:t>Forest Service fire restrictions forbid rifle shooting.  We will have an alternative activity for young men who were scheduled for that merit badge.</w:t>
      </w:r>
    </w:p>
    <w:p w:rsidR="0082226A" w:rsidRDefault="0082226A" w:rsidP="0082226A">
      <w:pPr>
        <w:pStyle w:val="Normal1"/>
        <w:spacing w:before="23"/>
        <w:ind w:right="20"/>
      </w:pPr>
    </w:p>
    <w:p w:rsidR="00E803E1" w:rsidRDefault="00E803E1" w:rsidP="0082226A">
      <w:pPr>
        <w:pStyle w:val="Normal1"/>
        <w:spacing w:before="23"/>
        <w:ind w:right="20"/>
      </w:pPr>
      <w:r>
        <w:t xml:space="preserve">Note that deacons will not be grouped by ward.  Because of different merit badge priorities, we’ve had to mix things up.  </w:t>
      </w:r>
    </w:p>
    <w:p w:rsidR="00E803E1" w:rsidRDefault="00E803E1" w:rsidP="0082226A">
      <w:pPr>
        <w:pStyle w:val="Normal1"/>
        <w:spacing w:before="23"/>
        <w:ind w:right="20"/>
      </w:pPr>
    </w:p>
    <w:p w:rsidR="0082226A" w:rsidRDefault="0082226A" w:rsidP="0082226A">
      <w:pPr>
        <w:pStyle w:val="Normal1"/>
        <w:spacing w:before="23"/>
        <w:ind w:right="20"/>
      </w:pPr>
      <w:r>
        <w:t xml:space="preserve">Saturday morning, while the </w:t>
      </w:r>
      <w:r w:rsidR="009C524E">
        <w:t xml:space="preserve">teachers and priests </w:t>
      </w:r>
      <w:r>
        <w:t xml:space="preserve">are working on their service project, the </w:t>
      </w:r>
      <w:r w:rsidR="007D4F19">
        <w:t xml:space="preserve">deacons </w:t>
      </w:r>
      <w:r>
        <w:t xml:space="preserve">will have a game of Capture the Flag.  This will also be </w:t>
      </w:r>
      <w:r w:rsidR="0007254B">
        <w:t>the</w:t>
      </w:r>
      <w:r>
        <w:t xml:space="preserve"> time for Stake and </w:t>
      </w:r>
      <w:r w:rsidR="00B910F7">
        <w:t xml:space="preserve">ward </w:t>
      </w:r>
      <w:r>
        <w:t>leaders</w:t>
      </w:r>
      <w:r w:rsidR="00B63C5F">
        <w:t xml:space="preserve"> to finish any paperwork related to merit badges.</w:t>
      </w:r>
    </w:p>
    <w:p w:rsidR="00FA0733" w:rsidRDefault="00FA0733">
      <w:pPr>
        <w:pStyle w:val="Normal1"/>
        <w:spacing w:before="23"/>
        <w:ind w:right="20"/>
      </w:pPr>
      <w:bookmarkStart w:id="22" w:name="_h0jr1ppbtvuq" w:colFirst="0" w:colLast="0"/>
      <w:bookmarkEnd w:id="22"/>
    </w:p>
    <w:p w:rsidR="0082226A" w:rsidRPr="0082226A" w:rsidRDefault="0082226A" w:rsidP="0082226A">
      <w:pPr>
        <w:pStyle w:val="Heading2"/>
        <w:ind w:left="0" w:right="20"/>
        <w:rPr>
          <w:color w:val="2D74B5"/>
          <w:u w:val="single"/>
        </w:rPr>
      </w:pPr>
      <w:bookmarkStart w:id="23" w:name="_656zyh9tqgj9" w:colFirst="0" w:colLast="0"/>
      <w:bookmarkEnd w:id="23"/>
      <w:r w:rsidRPr="0082226A">
        <w:rPr>
          <w:color w:val="2D74B5"/>
          <w:u w:val="single"/>
        </w:rPr>
        <w:t>Merit Badges and Activities</w:t>
      </w:r>
    </w:p>
    <w:p w:rsidR="0082226A" w:rsidRDefault="0082226A" w:rsidP="0082226A">
      <w:pPr>
        <w:pStyle w:val="Normal1"/>
        <w:spacing w:before="23"/>
        <w:ind w:right="20"/>
      </w:pPr>
      <w:r>
        <w:t>In total, camp will offer 15 different merit badges.  Current merit badge requirements are available in the 2018 Requirements book available at the Scout Shop. Blue merit badge cards are available at the Trading Post for purchase.</w:t>
      </w:r>
    </w:p>
    <w:p w:rsidR="0082226A" w:rsidRDefault="0082226A" w:rsidP="0082226A">
      <w:pPr>
        <w:pStyle w:val="Normal1"/>
        <w:spacing w:before="23"/>
        <w:ind w:right="20"/>
      </w:pPr>
    </w:p>
    <w:p w:rsidR="00FA0733" w:rsidRDefault="00C80B1B">
      <w:pPr>
        <w:pStyle w:val="Normal1"/>
        <w:spacing w:before="23"/>
        <w:ind w:right="20"/>
      </w:pPr>
      <w:r>
        <w:t xml:space="preserve">Merit badges are scheduled at specific times during the day.  </w:t>
      </w:r>
      <w:r w:rsidR="0053373C">
        <w:t>During morning hours, s</w:t>
      </w:r>
      <w:r>
        <w:t xml:space="preserve">couts </w:t>
      </w:r>
      <w:r w:rsidR="00F5036E">
        <w:t xml:space="preserve">should expect to attend each merit badge class </w:t>
      </w:r>
      <w:r w:rsidR="0053373C">
        <w:t>twice</w:t>
      </w:r>
      <w:r>
        <w:t xml:space="preserve">. Advance sign-ups are required. Scouts sign up </w:t>
      </w:r>
      <w:r w:rsidR="007D4F19">
        <w:t xml:space="preserve">for merit badges </w:t>
      </w:r>
      <w:r>
        <w:t>many weeks ahead of camp by providing a ranking of the available badges. If there is a maximum enrollment for a class, enrollment will be randomly assigned</w:t>
      </w:r>
      <w:r w:rsidR="00F5036E">
        <w:t xml:space="preserve"> among those most interested in the badge</w:t>
      </w:r>
      <w:r>
        <w:t xml:space="preserve">. If needed, you can speak with one of the merit badge area chairmen to find an alternative. We will try to be flexible enough to help you meet your goals despite our schedule.  </w:t>
      </w:r>
      <w:r w:rsidR="001F02FC">
        <w:t>Each t</w:t>
      </w:r>
      <w:r>
        <w:t xml:space="preserve">roop will provide blue </w:t>
      </w:r>
      <w:r w:rsidR="00B910F7">
        <w:t xml:space="preserve">merit badge </w:t>
      </w:r>
      <w:r>
        <w:t xml:space="preserve">cards for their Scouts.  Scouts are required to bring blue cards with them to their first day. Assist your Scout by ensuring that prerequisites are complete before camp.  We want to </w:t>
      </w:r>
      <w:r w:rsidR="006E3090">
        <w:t xml:space="preserve">avoid </w:t>
      </w:r>
      <w:r>
        <w:t xml:space="preserve">any partials.  </w:t>
      </w:r>
    </w:p>
    <w:p w:rsidR="00FA0733" w:rsidRDefault="00FA0733">
      <w:pPr>
        <w:pStyle w:val="Normal1"/>
        <w:spacing w:before="23"/>
        <w:ind w:right="20"/>
      </w:pPr>
      <w:bookmarkStart w:id="24" w:name="_utlrn4y8gavg" w:colFirst="0" w:colLast="0"/>
      <w:bookmarkEnd w:id="24"/>
    </w:p>
    <w:p w:rsidR="00FA0733" w:rsidRDefault="00C80B1B">
      <w:pPr>
        <w:pStyle w:val="Normal1"/>
        <w:spacing w:before="23"/>
        <w:ind w:right="20"/>
      </w:pPr>
      <w:bookmarkStart w:id="25" w:name="_b0fzlsiki629" w:colFirst="0" w:colLast="0"/>
      <w:bookmarkEnd w:id="25"/>
      <w:r>
        <w:t xml:space="preserve">It won’t be possible for any scout to earn more than about </w:t>
      </w:r>
      <w:r w:rsidR="0053373C">
        <w:t xml:space="preserve">five or </w:t>
      </w:r>
      <w:r>
        <w:t xml:space="preserve">six merit badges.  It might be possible for a scout to earn two of the three badges offered at </w:t>
      </w:r>
      <w:r w:rsidR="00B910F7">
        <w:t>Lake Mary</w:t>
      </w:r>
      <w:r>
        <w:t>, but unlikely that he’ll earn all three.  The same is true for the afternoon badges offered in camp.  Most young men should be able to earn four badges offered during the morning hours.</w:t>
      </w:r>
      <w:r w:rsidR="0053373C">
        <w:t xml:space="preserve">  Some young men will choose to work on Trail to First Class instead – this will reduce the number of merit badges earned, but will still help scouts progress toward rank advancement</w:t>
      </w:r>
      <w:r w:rsidR="00F57EBF">
        <w:t>.</w:t>
      </w:r>
    </w:p>
    <w:p w:rsidR="00FA0733" w:rsidRDefault="00FA0733">
      <w:pPr>
        <w:pStyle w:val="Normal1"/>
        <w:spacing w:before="23"/>
        <w:ind w:right="20"/>
      </w:pPr>
      <w:bookmarkStart w:id="26" w:name="_z3ps5pz8spfp" w:colFirst="0" w:colLast="0"/>
      <w:bookmarkEnd w:id="26"/>
    </w:p>
    <w:p w:rsidR="0082226A" w:rsidRPr="004F724A" w:rsidRDefault="0082226A" w:rsidP="0082226A">
      <w:pPr>
        <w:pStyle w:val="Heading2"/>
        <w:ind w:left="0" w:right="20"/>
        <w:rPr>
          <w:color w:val="2D74B5"/>
          <w:u w:val="single"/>
        </w:rPr>
      </w:pPr>
      <w:r w:rsidRPr="004F724A">
        <w:rPr>
          <w:color w:val="2D74B5"/>
          <w:u w:val="single"/>
        </w:rPr>
        <w:t>Trail to First Class Advancement Program</w:t>
      </w:r>
    </w:p>
    <w:p w:rsidR="0082226A" w:rsidRDefault="0082226A" w:rsidP="0082226A">
      <w:pPr>
        <w:pStyle w:val="Normal1"/>
        <w:spacing w:before="23"/>
        <w:ind w:right="20"/>
      </w:pPr>
      <w:r>
        <w:t xml:space="preserve">The “Trail to First Class” program caters to both Scouts needing only a single requirement and Scouts needing everything. We are willing and eager to teach any skills a scout may want to know for advancement purposes. </w:t>
      </w:r>
      <w:r w:rsidR="00F57EBF">
        <w:t>Scouts should bring their</w:t>
      </w:r>
      <w:r>
        <w:t xml:space="preserve"> Boy Scout Handbook (or </w:t>
      </w:r>
      <w:proofErr w:type="spellStart"/>
      <w:r>
        <w:t>Scoutbook</w:t>
      </w:r>
      <w:proofErr w:type="spellEnd"/>
      <w:r>
        <w:t xml:space="preserve"> report) on the first day so we can record the</w:t>
      </w:r>
      <w:r w:rsidR="00F57EBF">
        <w:t>ir</w:t>
      </w:r>
      <w:r>
        <w:t xml:space="preserve">  current information on our tracking sheets. </w:t>
      </w:r>
      <w:r>
        <w:rPr>
          <w:u w:val="single"/>
        </w:rPr>
        <w:t xml:space="preserve">“Trail to First Class” is also a great place for </w:t>
      </w:r>
      <w:r w:rsidR="001F02FC">
        <w:rPr>
          <w:u w:val="single"/>
        </w:rPr>
        <w:t xml:space="preserve">adults </w:t>
      </w:r>
      <w:r>
        <w:rPr>
          <w:u w:val="single"/>
        </w:rPr>
        <w:t>to help out by volunteering to teach a skill in which they are proficient</w:t>
      </w:r>
      <w:r>
        <w:t>.</w:t>
      </w:r>
    </w:p>
    <w:p w:rsidR="0082226A" w:rsidRDefault="0082226A" w:rsidP="0082226A">
      <w:pPr>
        <w:pStyle w:val="Normal1"/>
        <w:spacing w:before="23"/>
        <w:ind w:right="20"/>
      </w:pPr>
    </w:p>
    <w:p w:rsidR="0082226A" w:rsidRPr="004F724A" w:rsidRDefault="0082226A" w:rsidP="0082226A">
      <w:pPr>
        <w:pStyle w:val="Heading2"/>
        <w:ind w:left="0" w:right="20"/>
        <w:rPr>
          <w:color w:val="2D74B5"/>
          <w:u w:val="single"/>
        </w:rPr>
      </w:pPr>
      <w:r w:rsidRPr="004F724A">
        <w:rPr>
          <w:color w:val="2D74B5"/>
          <w:u w:val="single"/>
        </w:rPr>
        <w:t>Service Project</w:t>
      </w:r>
    </w:p>
    <w:p w:rsidR="00FC1A8A" w:rsidRDefault="0082226A" w:rsidP="0082226A">
      <w:pPr>
        <w:pStyle w:val="Normal1"/>
        <w:spacing w:before="23"/>
        <w:ind w:right="20"/>
      </w:pPr>
      <w:r>
        <w:t xml:space="preserve">For a few hours on </w:t>
      </w:r>
      <w:r w:rsidR="00FC1A8A">
        <w:t xml:space="preserve">an </w:t>
      </w:r>
      <w:r>
        <w:t xml:space="preserve">assigned afternoon, scouts </w:t>
      </w:r>
      <w:r w:rsidR="00FC1A8A">
        <w:t xml:space="preserve">and leaders </w:t>
      </w:r>
      <w:r>
        <w:t xml:space="preserve">will have an opportunity to participate in a service project.  </w:t>
      </w:r>
      <w:r w:rsidR="00FC1A8A">
        <w:t>The project is located at the Blue Ridge Fire Station, about 10 miles east of camp (</w:t>
      </w:r>
      <w:hyperlink r:id="rId37" w:history="1">
        <w:r w:rsidR="00FC1A8A" w:rsidRPr="007D4F19">
          <w:rPr>
            <w:rStyle w:val="Hyperlink"/>
          </w:rPr>
          <w:t>http://www.brfdaz.org</w:t>
        </w:r>
      </w:hyperlink>
      <w:r w:rsidR="00FC1A8A">
        <w:t>;</w:t>
      </w:r>
      <w:r w:rsidR="00FC1A8A" w:rsidRPr="00FC1A8A">
        <w:t xml:space="preserve"> please do not contact them directly, </w:t>
      </w:r>
      <w:r w:rsidR="007D4F19">
        <w:t>our point of</w:t>
      </w:r>
      <w:r w:rsidR="007D4F19" w:rsidRPr="00FC1A8A">
        <w:t xml:space="preserve"> contact</w:t>
      </w:r>
      <w:r w:rsidR="007D4F19">
        <w:t xml:space="preserve"> i</w:t>
      </w:r>
      <w:r w:rsidR="007D4F19" w:rsidRPr="00FC1A8A">
        <w:t>s</w:t>
      </w:r>
      <w:r w:rsidR="007D4F19">
        <w:t xml:space="preserve"> </w:t>
      </w:r>
      <w:r w:rsidR="00FC1A8A">
        <w:t>Michael Bowen</w:t>
      </w:r>
      <w:r w:rsidR="007D4F19">
        <w:t>,</w:t>
      </w:r>
      <w:r w:rsidR="00FC1A8A">
        <w:t xml:space="preserve"> 480-427-8290).  </w:t>
      </w:r>
      <w:r w:rsidR="00FC1A8A" w:rsidRPr="00FC1A8A">
        <w:t xml:space="preserve">After lunch on </w:t>
      </w:r>
      <w:r w:rsidR="00FC1A8A">
        <w:t>each day</w:t>
      </w:r>
      <w:r w:rsidR="00FC1A8A" w:rsidRPr="00FC1A8A">
        <w:t xml:space="preserve"> the group</w:t>
      </w:r>
      <w:r w:rsidR="00FC1A8A">
        <w:t xml:space="preserve"> assigned to the project for the day</w:t>
      </w:r>
      <w:r w:rsidR="00FC1A8A" w:rsidRPr="00FC1A8A">
        <w:t xml:space="preserve"> will meet at the parking</w:t>
      </w:r>
      <w:r w:rsidR="00FC1A8A">
        <w:t xml:space="preserve"> area</w:t>
      </w:r>
      <w:r w:rsidR="00FC1A8A" w:rsidRPr="00FC1A8A">
        <w:t xml:space="preserve">.  </w:t>
      </w:r>
      <w:r w:rsidR="00FC1A8A">
        <w:t>T</w:t>
      </w:r>
      <w:r w:rsidR="00FC1A8A" w:rsidRPr="00FC1A8A">
        <w:t xml:space="preserve">he </w:t>
      </w:r>
      <w:r w:rsidR="00FC1A8A">
        <w:t>assigned</w:t>
      </w:r>
      <w:r w:rsidR="00FC1A8A" w:rsidRPr="00FC1A8A">
        <w:t xml:space="preserve"> drivers will fill their </w:t>
      </w:r>
      <w:r w:rsidR="00FC1A8A">
        <w:t>vehicles</w:t>
      </w:r>
      <w:r w:rsidR="00FC1A8A" w:rsidRPr="00FC1A8A">
        <w:t xml:space="preserve"> with </w:t>
      </w:r>
      <w:r w:rsidR="00FC1A8A">
        <w:t>an a</w:t>
      </w:r>
      <w:r w:rsidR="00FC1A8A" w:rsidRPr="00FC1A8A">
        <w:t xml:space="preserve">ppropriate number of young men and follow the lead car to the fire station.  The fire chief or fire fighter will then orient us to the project for the day.  The designated drivers become youth supervisors during the service project.  Their responsibilities are centered on safety, inclusion, </w:t>
      </w:r>
      <w:r w:rsidR="00FC1A8A" w:rsidRPr="00FC1A8A">
        <w:lastRenderedPageBreak/>
        <w:t>encouragement and general supervision and clean up.  After the service project the fire station will finalize the day with some fun/education.  The youth will return with the same driver and automobile in which they came.  Any free time back at camp should be used to rest and relax until the evening program.</w:t>
      </w:r>
      <w:r w:rsidR="00FC1A8A">
        <w:t xml:space="preserve"> </w:t>
      </w:r>
    </w:p>
    <w:p w:rsidR="00FC1A8A" w:rsidRDefault="00FC1A8A" w:rsidP="0082226A">
      <w:pPr>
        <w:pStyle w:val="Normal1"/>
        <w:spacing w:before="23"/>
        <w:ind w:right="20"/>
      </w:pPr>
    </w:p>
    <w:p w:rsidR="0082226A" w:rsidRDefault="00FC1A8A" w:rsidP="0082226A">
      <w:pPr>
        <w:pStyle w:val="Normal1"/>
        <w:spacing w:before="23"/>
        <w:ind w:right="20"/>
      </w:pPr>
      <w:r>
        <w:t>The young men and the adults will need the following:</w:t>
      </w:r>
    </w:p>
    <w:p w:rsidR="00FC1A8A" w:rsidRPr="00FC1A8A" w:rsidRDefault="007D4F19" w:rsidP="00D006C3">
      <w:pPr>
        <w:pStyle w:val="Normal1"/>
        <w:numPr>
          <w:ilvl w:val="0"/>
          <w:numId w:val="6"/>
        </w:numPr>
        <w:spacing w:before="23"/>
        <w:ind w:right="20"/>
      </w:pPr>
      <w:r>
        <w:t>long sleeve</w:t>
      </w:r>
      <w:r w:rsidR="00FC1A8A" w:rsidRPr="00FC1A8A">
        <w:t xml:space="preserve"> shirts</w:t>
      </w:r>
    </w:p>
    <w:p w:rsidR="00FC1A8A" w:rsidRPr="00FC1A8A" w:rsidRDefault="00FC1A8A" w:rsidP="00D006C3">
      <w:pPr>
        <w:pStyle w:val="Normal1"/>
        <w:numPr>
          <w:ilvl w:val="0"/>
          <w:numId w:val="6"/>
        </w:numPr>
        <w:spacing w:before="23"/>
        <w:ind w:right="20"/>
      </w:pPr>
      <w:r w:rsidRPr="00FC1A8A">
        <w:t>long pants</w:t>
      </w:r>
    </w:p>
    <w:p w:rsidR="00FC1A8A" w:rsidRPr="00FC1A8A" w:rsidRDefault="00FC1A8A" w:rsidP="00D006C3">
      <w:pPr>
        <w:pStyle w:val="Normal1"/>
        <w:numPr>
          <w:ilvl w:val="0"/>
          <w:numId w:val="6"/>
        </w:numPr>
        <w:spacing w:before="23"/>
        <w:ind w:right="20"/>
      </w:pPr>
      <w:r w:rsidRPr="00FC1A8A">
        <w:t>well fitting leather working gloves</w:t>
      </w:r>
    </w:p>
    <w:p w:rsidR="00FC1A8A" w:rsidRPr="00FC1A8A" w:rsidRDefault="00FC1A8A" w:rsidP="00D006C3">
      <w:pPr>
        <w:pStyle w:val="Normal1"/>
        <w:numPr>
          <w:ilvl w:val="0"/>
          <w:numId w:val="6"/>
        </w:numPr>
        <w:spacing w:before="23"/>
        <w:ind w:right="20"/>
      </w:pPr>
      <w:r>
        <w:t>hat (recommend wide brimmed)</w:t>
      </w:r>
    </w:p>
    <w:p w:rsidR="0053373C" w:rsidRDefault="00FC1A8A">
      <w:pPr>
        <w:pStyle w:val="Normal1"/>
        <w:numPr>
          <w:ilvl w:val="0"/>
          <w:numId w:val="6"/>
        </w:numPr>
        <w:spacing w:before="23"/>
        <w:ind w:right="20"/>
      </w:pPr>
      <w:r w:rsidRPr="00FC1A8A">
        <w:t>safety eye wear</w:t>
      </w:r>
      <w:r w:rsidRPr="00FC1A8A" w:rsidDel="00FC1A8A">
        <w:t xml:space="preserve"> </w:t>
      </w:r>
      <w:r>
        <w:t>(provided by the stake)</w:t>
      </w:r>
    </w:p>
    <w:p w:rsidR="00626C40" w:rsidRDefault="00626C40" w:rsidP="00FC1A8A">
      <w:pPr>
        <w:pStyle w:val="Normal1"/>
        <w:spacing w:before="23"/>
        <w:ind w:right="20"/>
      </w:pPr>
    </w:p>
    <w:p w:rsidR="00752230" w:rsidRDefault="00752230" w:rsidP="00FC1A8A">
      <w:pPr>
        <w:pStyle w:val="Normal1"/>
        <w:spacing w:before="23"/>
        <w:ind w:right="20"/>
      </w:pPr>
      <w:r>
        <w:t xml:space="preserve">Each person will also need </w:t>
      </w:r>
      <w:r w:rsidRPr="00752230">
        <w:t>1-2 water bottles</w:t>
      </w:r>
      <w:r>
        <w:t>.  A</w:t>
      </w:r>
      <w:r w:rsidRPr="00752230">
        <w:t xml:space="preserve"> water fill up station </w:t>
      </w:r>
      <w:r>
        <w:t xml:space="preserve">will be provided.  If needed, we’ll also provide </w:t>
      </w:r>
      <w:r w:rsidRPr="00752230">
        <w:t xml:space="preserve">basic </w:t>
      </w:r>
      <w:r w:rsidR="007D4F19" w:rsidRPr="00752230">
        <w:t>first aid</w:t>
      </w:r>
      <w:r w:rsidRPr="00752230">
        <w:t>; but fear not, we are on the fire station property!</w:t>
      </w:r>
    </w:p>
    <w:p w:rsidR="00752230" w:rsidRDefault="00752230" w:rsidP="00FC1A8A">
      <w:pPr>
        <w:pStyle w:val="Normal1"/>
        <w:spacing w:before="23"/>
        <w:ind w:right="20"/>
      </w:pPr>
    </w:p>
    <w:p w:rsidR="00752230" w:rsidRDefault="00752230" w:rsidP="00FC1A8A">
      <w:pPr>
        <w:pStyle w:val="Normal1"/>
        <w:spacing w:before="23"/>
        <w:ind w:right="20"/>
      </w:pPr>
      <w:r>
        <w:t>The benefits of this activity are many!</w:t>
      </w:r>
      <w:r w:rsidR="003E2B97">
        <w:t>!</w:t>
      </w:r>
      <w:r>
        <w:t xml:space="preserve">  Of course, it’s a great opportunity to serve!  In addition, this project </w:t>
      </w:r>
      <w:r w:rsidR="003E2B97">
        <w:t>may help with</w:t>
      </w:r>
      <w:r>
        <w:t xml:space="preserve"> </w:t>
      </w:r>
      <w:r w:rsidR="00202983">
        <w:t>a number of</w:t>
      </w:r>
      <w:r>
        <w:t xml:space="preserve"> scouting requirements</w:t>
      </w:r>
      <w:r w:rsidR="00202983">
        <w:t xml:space="preserve"> such as</w:t>
      </w:r>
      <w:r>
        <w:t>:</w:t>
      </w:r>
    </w:p>
    <w:p w:rsidR="00752230" w:rsidRDefault="00752230" w:rsidP="00752230">
      <w:pPr>
        <w:pStyle w:val="Normal1"/>
        <w:numPr>
          <w:ilvl w:val="0"/>
          <w:numId w:val="12"/>
        </w:numPr>
        <w:spacing w:before="23"/>
        <w:ind w:right="20"/>
      </w:pPr>
      <w:r>
        <w:t>Service hours needed for all ranks</w:t>
      </w:r>
    </w:p>
    <w:p w:rsidR="00752230" w:rsidRDefault="003E2B97" w:rsidP="00752230">
      <w:pPr>
        <w:pStyle w:val="Normal1"/>
        <w:numPr>
          <w:ilvl w:val="0"/>
          <w:numId w:val="12"/>
        </w:numPr>
        <w:spacing w:before="23"/>
        <w:ind w:right="20"/>
      </w:pPr>
      <w:r>
        <w:t>Life rank – t</w:t>
      </w:r>
      <w:r w:rsidR="00752230">
        <w:t>his is a “conservation-related” servic</w:t>
      </w:r>
      <w:r>
        <w:t>e project that Star scouts need</w:t>
      </w:r>
    </w:p>
    <w:p w:rsidR="00752230" w:rsidRDefault="003E2B97" w:rsidP="00752230">
      <w:pPr>
        <w:pStyle w:val="Normal1"/>
        <w:numPr>
          <w:ilvl w:val="0"/>
          <w:numId w:val="12"/>
        </w:numPr>
        <w:spacing w:before="23"/>
        <w:ind w:right="20"/>
      </w:pPr>
      <w:r>
        <w:t xml:space="preserve">Fire Safety merit badge </w:t>
      </w:r>
      <w:r w:rsidR="00752230">
        <w:t>#11</w:t>
      </w:r>
      <w:r>
        <w:t xml:space="preserve"> – visit a fire station</w:t>
      </w:r>
    </w:p>
    <w:p w:rsidR="00752230" w:rsidRDefault="00752230" w:rsidP="00752230">
      <w:pPr>
        <w:pStyle w:val="Normal1"/>
        <w:numPr>
          <w:ilvl w:val="0"/>
          <w:numId w:val="12"/>
        </w:numPr>
        <w:spacing w:before="23"/>
        <w:ind w:right="20"/>
      </w:pPr>
      <w:r>
        <w:t>Citizenship in the Community #6 – tell how taxpayer funded services benefit the community</w:t>
      </w:r>
    </w:p>
    <w:p w:rsidR="00752230" w:rsidRDefault="00752230" w:rsidP="00752230">
      <w:pPr>
        <w:pStyle w:val="Normal1"/>
        <w:numPr>
          <w:ilvl w:val="0"/>
          <w:numId w:val="12"/>
        </w:numPr>
        <w:spacing w:before="23"/>
        <w:ind w:right="20"/>
      </w:pPr>
      <w:r>
        <w:t>Forestry #5c</w:t>
      </w:r>
      <w:r w:rsidR="003E2B97">
        <w:t xml:space="preserve"> – t</w:t>
      </w:r>
      <w:r w:rsidR="003E2B97" w:rsidRPr="003E2B97">
        <w:t>ake part in a forest-fire prevention campaign</w:t>
      </w:r>
    </w:p>
    <w:p w:rsidR="003E2B97" w:rsidRDefault="003E2B97" w:rsidP="00752230">
      <w:pPr>
        <w:pStyle w:val="Normal1"/>
        <w:numPr>
          <w:ilvl w:val="0"/>
          <w:numId w:val="12"/>
        </w:numPr>
        <w:spacing w:before="23"/>
        <w:ind w:right="20"/>
      </w:pPr>
      <w:r>
        <w:t>Forestry #7c – d</w:t>
      </w:r>
      <w:r w:rsidRPr="003E2B97">
        <w:t>escribe what you should do if you discover a forest fire and how a professional firefighting crew might control it</w:t>
      </w:r>
    </w:p>
    <w:p w:rsidR="003E2B97" w:rsidRDefault="003E2B97" w:rsidP="003E2B97">
      <w:pPr>
        <w:pStyle w:val="Normal1"/>
        <w:spacing w:before="23"/>
        <w:ind w:left="720" w:right="20"/>
      </w:pPr>
    </w:p>
    <w:p w:rsidR="00FA0733" w:rsidRDefault="00C80B1B">
      <w:pPr>
        <w:pStyle w:val="Heading1"/>
        <w:ind w:left="0" w:right="20"/>
        <w:rPr>
          <w:b/>
          <w:i/>
          <w:color w:val="4F81BD"/>
        </w:rPr>
      </w:pPr>
      <w:bookmarkStart w:id="27" w:name="_vtbp13t52o8j" w:colFirst="0" w:colLast="0"/>
      <w:bookmarkEnd w:id="27"/>
      <w:r>
        <w:rPr>
          <w:b/>
          <w:i/>
          <w:color w:val="4F81BD"/>
        </w:rPr>
        <w:t>Good to Know Information</w:t>
      </w:r>
    </w:p>
    <w:p w:rsidR="00FA0733" w:rsidRDefault="00FA0733">
      <w:pPr>
        <w:pStyle w:val="Normal1"/>
        <w:spacing w:before="10"/>
        <w:ind w:right="20"/>
        <w:rPr>
          <w:sz w:val="25"/>
          <w:szCs w:val="25"/>
        </w:rPr>
      </w:pPr>
    </w:p>
    <w:p w:rsidR="00FA0733" w:rsidRDefault="00C80B1B">
      <w:pPr>
        <w:pStyle w:val="Heading2"/>
        <w:spacing w:before="47"/>
        <w:ind w:left="0" w:right="20"/>
      </w:pPr>
      <w:bookmarkStart w:id="28" w:name="_2lwamvv" w:colFirst="0" w:colLast="0"/>
      <w:bookmarkEnd w:id="28"/>
      <w:r>
        <w:rPr>
          <w:color w:val="2D74B5"/>
          <w:u w:val="single"/>
        </w:rPr>
        <w:t>Blue Cards</w:t>
      </w:r>
    </w:p>
    <w:p w:rsidR="00FA0733" w:rsidRDefault="00C80B1B">
      <w:pPr>
        <w:pStyle w:val="Normal1"/>
        <w:spacing w:before="23"/>
        <w:ind w:right="20"/>
      </w:pPr>
      <w:r>
        <w:t xml:space="preserve">Wards should plan to have enough blue cards on hand to meet the needs of their youth.  These should be filled out ahead of time, Tuesday evening at the latest, and turned in to the class instructor/counselor at class on </w:t>
      </w:r>
      <w:r w:rsidR="0007254B">
        <w:t>Wednesday</w:t>
      </w:r>
      <w:r>
        <w:t xml:space="preserve">.  If needed, you can buy extra </w:t>
      </w:r>
      <w:r w:rsidR="00091E87">
        <w:t xml:space="preserve">blue cards </w:t>
      </w:r>
      <w:r>
        <w:t>at the Trading Post.</w:t>
      </w:r>
    </w:p>
    <w:p w:rsidR="00FA0733" w:rsidRDefault="00FA0733">
      <w:pPr>
        <w:pStyle w:val="Normal1"/>
        <w:spacing w:before="23"/>
        <w:ind w:right="20"/>
      </w:pPr>
    </w:p>
    <w:p w:rsidR="00FA0733" w:rsidRDefault="00C80B1B">
      <w:pPr>
        <w:pStyle w:val="Normal1"/>
        <w:spacing w:before="23"/>
        <w:ind w:right="20"/>
      </w:pPr>
      <w:r>
        <w:t xml:space="preserve">Ward packets will be distributed Saturday morning to Scoutmasters. When picking up the packets, please check to confirm that all of our paperwork matches your records. Area directors will be available to discuss any inconsistencies. </w:t>
      </w:r>
    </w:p>
    <w:p w:rsidR="00FA0733" w:rsidRDefault="00FA0733">
      <w:pPr>
        <w:pStyle w:val="Normal1"/>
        <w:spacing w:before="3"/>
        <w:ind w:right="20"/>
        <w:rPr>
          <w:sz w:val="25"/>
          <w:szCs w:val="25"/>
        </w:rPr>
      </w:pPr>
    </w:p>
    <w:p w:rsidR="00FA0733" w:rsidRDefault="00C80B1B">
      <w:pPr>
        <w:pStyle w:val="Heading2"/>
        <w:ind w:left="0" w:right="20"/>
      </w:pPr>
      <w:bookmarkStart w:id="29" w:name="_41mghml" w:colFirst="0" w:colLast="0"/>
      <w:bookmarkEnd w:id="29"/>
      <w:r>
        <w:rPr>
          <w:color w:val="2D74B5"/>
          <w:u w:val="single"/>
        </w:rPr>
        <w:t>Campsites</w:t>
      </w:r>
    </w:p>
    <w:p w:rsidR="00FA0733" w:rsidRDefault="00C80B1B">
      <w:pPr>
        <w:pStyle w:val="Normal1"/>
        <w:spacing w:before="23"/>
        <w:ind w:right="20"/>
      </w:pPr>
      <w:r>
        <w:t xml:space="preserve">The heart of the camp is the ward’s campsite.  Please keep it clean and tidy with no trash on the ground and personal belongings put away unless in use.  Show your scout spirit by creating a marked entrance and </w:t>
      </w:r>
      <w:r w:rsidR="00B878D8">
        <w:t>boundaries of your campsite.  Display your troop and patrol flags.  Create a display board recognizing young men who lead the troop following camp Trail Markers.</w:t>
      </w:r>
    </w:p>
    <w:p w:rsidR="00FA0733" w:rsidRDefault="00FA0733">
      <w:pPr>
        <w:pStyle w:val="Normal1"/>
        <w:spacing w:before="5"/>
        <w:ind w:right="20"/>
        <w:rPr>
          <w:sz w:val="25"/>
          <w:szCs w:val="25"/>
        </w:rPr>
      </w:pPr>
    </w:p>
    <w:p w:rsidR="00FA0733" w:rsidRDefault="00C80B1B">
      <w:pPr>
        <w:pStyle w:val="Heading2"/>
        <w:ind w:left="0" w:right="20"/>
      </w:pPr>
      <w:bookmarkStart w:id="30" w:name="_1v1yuxt" w:colFirst="0" w:colLast="0"/>
      <w:bookmarkEnd w:id="30"/>
      <w:r>
        <w:rPr>
          <w:color w:val="2D74B5"/>
          <w:u w:val="single"/>
        </w:rPr>
        <w:t>Campsite Fire Restrictions</w:t>
      </w:r>
    </w:p>
    <w:p w:rsidR="00FA0733" w:rsidRDefault="00F57EBF">
      <w:pPr>
        <w:pStyle w:val="Normal1"/>
        <w:spacing w:before="26"/>
        <w:ind w:right="20"/>
      </w:pPr>
      <w:r>
        <w:t xml:space="preserve">Forest Service fire restrictions prohibit all traditional campfires.  </w:t>
      </w:r>
      <w:r w:rsidR="00C80B1B" w:rsidRPr="00F57EBF">
        <w:rPr>
          <w:strike/>
        </w:rPr>
        <w:t xml:space="preserve">The land owner has asked that our camp have only one fire and that it be managed by the </w:t>
      </w:r>
      <w:r w:rsidR="00B63C5F" w:rsidRPr="00F57EBF">
        <w:rPr>
          <w:strike/>
        </w:rPr>
        <w:t>Stake</w:t>
      </w:r>
      <w:r w:rsidR="00202983" w:rsidRPr="00F57EBF">
        <w:rPr>
          <w:strike/>
        </w:rPr>
        <w:t>, and then only if not banned by Forest Service fire restrictions</w:t>
      </w:r>
      <w:r w:rsidR="00C80B1B" w:rsidRPr="00F57EBF">
        <w:rPr>
          <w:strike/>
        </w:rPr>
        <w:t>.</w:t>
      </w:r>
      <w:r w:rsidR="00C80B1B">
        <w:t xml:space="preserve">  </w:t>
      </w:r>
      <w:r w:rsidR="00C80B1B">
        <w:lastRenderedPageBreak/>
        <w:t xml:space="preserve">No ward campfires are permitted. If the US Forest Service deems fire conditions high, there may be a ban on all open fires.  </w:t>
      </w:r>
      <w:r w:rsidR="009C524E" w:rsidRPr="00F57EBF">
        <w:rPr>
          <w:u w:val="single"/>
        </w:rPr>
        <w:t>No charcoal cooking is permitted.</w:t>
      </w:r>
      <w:r w:rsidR="009C524E">
        <w:t xml:space="preserve"> </w:t>
      </w:r>
      <w:r w:rsidR="00C80B1B">
        <w:t xml:space="preserve">Propane cooking equipment is allowed as long as the flame can be turned off at any time.  Likewise, </w:t>
      </w:r>
      <w:r w:rsidR="00C80B1B" w:rsidRPr="0007254B">
        <w:rPr>
          <w:b/>
          <w:color w:val="0070C0"/>
        </w:rPr>
        <w:t xml:space="preserve">a ward could use a propane fire pit </w:t>
      </w:r>
      <w:r w:rsidR="00202983">
        <w:rPr>
          <w:b/>
          <w:color w:val="0070C0"/>
        </w:rPr>
        <w:t>or a battery-operated lantern</w:t>
      </w:r>
      <w:r w:rsidR="00202983" w:rsidRPr="00202983">
        <w:rPr>
          <w:b/>
          <w:color w:val="0070C0"/>
        </w:rPr>
        <w:t xml:space="preserve"> </w:t>
      </w:r>
      <w:r w:rsidR="00202983" w:rsidRPr="0007254B">
        <w:rPr>
          <w:b/>
          <w:color w:val="0070C0"/>
        </w:rPr>
        <w:t>for their campfire</w:t>
      </w:r>
      <w:r w:rsidR="00C80B1B" w:rsidRPr="0007254B">
        <w:rPr>
          <w:color w:val="0070C0"/>
        </w:rPr>
        <w:t>.</w:t>
      </w:r>
      <w:r w:rsidR="00C80B1B">
        <w:t xml:space="preserve">  </w:t>
      </w:r>
      <w:r w:rsidRPr="00F57EBF">
        <w:rPr>
          <w:u w:val="single"/>
        </w:rPr>
        <w:t>Even when a propane stove or device is used, the area under the device must be cleared of any combustible material.  No combustible material is permitted within three feet of the device (above or to the side).</w:t>
      </w:r>
    </w:p>
    <w:p w:rsidR="00FA0733" w:rsidRDefault="00FA0733">
      <w:pPr>
        <w:pStyle w:val="Normal1"/>
        <w:spacing w:before="5"/>
        <w:ind w:right="20"/>
        <w:rPr>
          <w:sz w:val="25"/>
          <w:szCs w:val="25"/>
        </w:rPr>
      </w:pPr>
    </w:p>
    <w:p w:rsidR="00FA0733" w:rsidRDefault="00C80B1B">
      <w:pPr>
        <w:pStyle w:val="Heading2"/>
        <w:ind w:left="0" w:right="20"/>
        <w:rPr>
          <w:color w:val="2D74B5"/>
          <w:u w:val="single"/>
        </w:rPr>
      </w:pPr>
      <w:bookmarkStart w:id="31" w:name="_2ytkrfp0iakw" w:colFirst="0" w:colLast="0"/>
      <w:bookmarkEnd w:id="31"/>
      <w:r>
        <w:rPr>
          <w:color w:val="2D74B5"/>
          <w:u w:val="single"/>
        </w:rPr>
        <w:t>Emergency Procedures</w:t>
      </w:r>
    </w:p>
    <w:p w:rsidR="00FA0733" w:rsidRDefault="00C80B1B" w:rsidP="00091E87">
      <w:pPr>
        <w:pStyle w:val="Normal1"/>
        <w:spacing w:before="23"/>
        <w:ind w:right="20"/>
      </w:pPr>
      <w:r>
        <w:t xml:space="preserve">Within the first 24 hours of </w:t>
      </w:r>
      <w:r w:rsidR="000E4DA2">
        <w:t>c</w:t>
      </w:r>
      <w:r>
        <w:t xml:space="preserve">amp, there will be an emergency procedure drill. This is to inform everyone what the policies and procedures are for </w:t>
      </w:r>
      <w:r w:rsidR="000E4DA2">
        <w:t>c</w:t>
      </w:r>
      <w:r>
        <w:t>amp.</w:t>
      </w:r>
      <w:r w:rsidR="00091E87">
        <w:t xml:space="preserve">  </w:t>
      </w:r>
      <w:r>
        <w:t xml:space="preserve">Each Scoutmaster must do a head count of their entire ward, including adults. The </w:t>
      </w:r>
      <w:r w:rsidR="00091E87">
        <w:t>Stake</w:t>
      </w:r>
      <w:r>
        <w:t xml:space="preserve"> will take roll </w:t>
      </w:r>
      <w:r w:rsidR="00091E87">
        <w:t>to</w:t>
      </w:r>
      <w:r>
        <w:t xml:space="preserve"> ensure all persons are accounted for. Instructions will follow.</w:t>
      </w:r>
    </w:p>
    <w:p w:rsidR="00091E87" w:rsidRDefault="00091E87">
      <w:pPr>
        <w:pStyle w:val="Normal1"/>
        <w:ind w:right="20"/>
      </w:pPr>
    </w:p>
    <w:p w:rsidR="00FA0733" w:rsidRDefault="00C80B1B">
      <w:pPr>
        <w:pStyle w:val="Normal1"/>
        <w:ind w:right="20"/>
      </w:pPr>
      <w:r>
        <w:t xml:space="preserve">In the event of an emergency in camp, the camp emergency siren will sound continuously calling all persons in camp to the flagpole. Emergencies can include </w:t>
      </w:r>
      <w:r w:rsidR="006E3090">
        <w:t xml:space="preserve">missing persons, </w:t>
      </w:r>
      <w:r>
        <w:t xml:space="preserve">fire, or </w:t>
      </w:r>
      <w:r w:rsidR="006E3090">
        <w:t>another dangerous situation</w:t>
      </w:r>
      <w:r>
        <w:t>.</w:t>
      </w:r>
    </w:p>
    <w:p w:rsidR="00FA0733" w:rsidRDefault="00FA0733">
      <w:pPr>
        <w:pStyle w:val="Normal1"/>
        <w:ind w:right="20"/>
      </w:pPr>
    </w:p>
    <w:p w:rsidR="00FA0733" w:rsidRDefault="00C80B1B">
      <w:pPr>
        <w:pStyle w:val="Normal1"/>
        <w:ind w:right="20"/>
      </w:pPr>
      <w:r>
        <w:t xml:space="preserve">Report all unplanned fires, intruders or other emergencies to the </w:t>
      </w:r>
      <w:r w:rsidR="00091E87">
        <w:t>Stake</w:t>
      </w:r>
      <w:r>
        <w:t xml:space="preserve">. </w:t>
      </w:r>
    </w:p>
    <w:p w:rsidR="00FA0733" w:rsidRDefault="00FA0733">
      <w:pPr>
        <w:pStyle w:val="Normal1"/>
        <w:ind w:right="20"/>
      </w:pPr>
    </w:p>
    <w:p w:rsidR="00FA0733" w:rsidRDefault="00C80B1B">
      <w:pPr>
        <w:pStyle w:val="Normal1"/>
        <w:ind w:right="20"/>
      </w:pPr>
      <w:r>
        <w:t>If the camp is evacuated, ALL will meet at the Happy Jack Lodge parking lot on Lake Mary Road. Roll call will be taken again.</w:t>
      </w:r>
    </w:p>
    <w:p w:rsidR="00FA0733" w:rsidRDefault="00FA0733">
      <w:pPr>
        <w:pStyle w:val="Normal1"/>
      </w:pPr>
      <w:bookmarkStart w:id="32" w:name="_oa5ho132mp5q" w:colFirst="0" w:colLast="0"/>
      <w:bookmarkEnd w:id="32"/>
    </w:p>
    <w:p w:rsidR="00FA0733" w:rsidRDefault="00C80B1B">
      <w:pPr>
        <w:pStyle w:val="Normal1"/>
      </w:pPr>
      <w:bookmarkStart w:id="33" w:name="_6dkfgv3coyj6" w:colFirst="0" w:colLast="0"/>
      <w:bookmarkEnd w:id="33"/>
      <w:r>
        <w:rPr>
          <w:color w:val="2D74B5"/>
          <w:sz w:val="26"/>
          <w:szCs w:val="26"/>
          <w:u w:val="single"/>
        </w:rPr>
        <w:t>Evening Activities and Free Time</w:t>
      </w:r>
    </w:p>
    <w:p w:rsidR="00FA0733" w:rsidRDefault="00C80B1B">
      <w:pPr>
        <w:pStyle w:val="Normal1"/>
      </w:pPr>
      <w:bookmarkStart w:id="34" w:name="_kwb7oag25fk3" w:colFirst="0" w:colLast="0"/>
      <w:bookmarkEnd w:id="34"/>
      <w:r>
        <w:t xml:space="preserve">Short periods of personal or free time can be necessary for each of us.  However, </w:t>
      </w:r>
      <w:r w:rsidR="00091E87">
        <w:t>wards</w:t>
      </w:r>
      <w:r>
        <w:t xml:space="preserve"> should plan structured activities during the </w:t>
      </w:r>
      <w:r w:rsidR="0007254B">
        <w:t>“Ward Activity”</w:t>
      </w:r>
      <w:r>
        <w:t xml:space="preserve"> hours.  For example, the young men can prepare and conduct a campfire program, including both humorous/entertaining and spiritual elements (could fulfill a requirement for the Communications merit badge). Evening hours could be spent preparing for the next day or working on merit badge requirements.  Please do not miss this opportunity to reflect on the day and the eternal principles that could be highlighted for your youth.</w:t>
      </w:r>
    </w:p>
    <w:p w:rsidR="00FA0733" w:rsidRDefault="00FA0733">
      <w:pPr>
        <w:pStyle w:val="Normal1"/>
      </w:pPr>
      <w:bookmarkStart w:id="35" w:name="_fagyiejez0xf" w:colFirst="0" w:colLast="0"/>
      <w:bookmarkEnd w:id="35"/>
    </w:p>
    <w:p w:rsidR="00FA0733" w:rsidRDefault="00091E87">
      <w:pPr>
        <w:pStyle w:val="Normal1"/>
      </w:pPr>
      <w:bookmarkStart w:id="36" w:name="_sun3dg2deewf" w:colFirst="0" w:colLast="0"/>
      <w:bookmarkEnd w:id="36"/>
      <w:r>
        <w:t>P</w:t>
      </w:r>
      <w:r w:rsidR="00C80B1B">
        <w:t>lan time at camp to hold ward or quorum scripture reading or time to work on an element of Duty to God.</w:t>
      </w:r>
    </w:p>
    <w:p w:rsidR="00FA0733" w:rsidRDefault="00FA0733">
      <w:pPr>
        <w:pStyle w:val="Normal1"/>
      </w:pPr>
      <w:bookmarkStart w:id="37" w:name="_3zuciq7imw5v" w:colFirst="0" w:colLast="0"/>
      <w:bookmarkEnd w:id="37"/>
    </w:p>
    <w:p w:rsidR="00FA0733" w:rsidRDefault="00C80B1B">
      <w:pPr>
        <w:pStyle w:val="Heading2"/>
        <w:ind w:left="0" w:right="20"/>
        <w:rPr>
          <w:color w:val="2D74B5"/>
          <w:u w:val="single"/>
        </w:rPr>
      </w:pPr>
      <w:bookmarkStart w:id="38" w:name="_1pr9kh6sxdve" w:colFirst="0" w:colLast="0"/>
      <w:bookmarkEnd w:id="38"/>
      <w:r>
        <w:rPr>
          <w:color w:val="2D74B5"/>
          <w:u w:val="single"/>
        </w:rPr>
        <w:t>Firearms</w:t>
      </w:r>
    </w:p>
    <w:p w:rsidR="00FA0733" w:rsidRPr="00F57EBF" w:rsidRDefault="00C80B1B">
      <w:pPr>
        <w:pStyle w:val="Normal1"/>
        <w:spacing w:before="23"/>
        <w:ind w:right="20"/>
        <w:rPr>
          <w:strike/>
        </w:rPr>
      </w:pPr>
      <w:r>
        <w:t xml:space="preserve">No firearms are allowed in camp </w:t>
      </w:r>
      <w:r w:rsidRPr="00F57EBF">
        <w:rPr>
          <w:strike/>
        </w:rPr>
        <w:t>other than those used in the Rifle Shooting merit badge.  All shooting activities are limited to the rifle range, and only when authorized and qualified staff are present.</w:t>
      </w:r>
    </w:p>
    <w:p w:rsidR="00FA0733" w:rsidRDefault="00FA0733">
      <w:pPr>
        <w:pStyle w:val="Normal1"/>
        <w:spacing w:before="5"/>
        <w:ind w:right="20"/>
        <w:rPr>
          <w:sz w:val="25"/>
          <w:szCs w:val="25"/>
        </w:rPr>
      </w:pPr>
    </w:p>
    <w:p w:rsidR="00FA0733" w:rsidRDefault="00C80B1B">
      <w:pPr>
        <w:pStyle w:val="Heading2"/>
        <w:ind w:left="0" w:right="20"/>
      </w:pPr>
      <w:bookmarkStart w:id="39" w:name="_ihv636" w:colFirst="0" w:colLast="0"/>
      <w:bookmarkEnd w:id="39"/>
      <w:r>
        <w:rPr>
          <w:color w:val="2D74B5"/>
          <w:u w:val="single"/>
        </w:rPr>
        <w:t>Flag Ceremonies</w:t>
      </w:r>
    </w:p>
    <w:p w:rsidR="00FA0733" w:rsidRDefault="00C80B1B">
      <w:pPr>
        <w:pStyle w:val="Normal1"/>
        <w:spacing w:before="25"/>
        <w:ind w:right="20"/>
      </w:pPr>
      <w:bookmarkStart w:id="40" w:name="_ad9zzd7mj8a7" w:colFirst="0" w:colLast="0"/>
      <w:bookmarkEnd w:id="40"/>
      <w:r>
        <w:t xml:space="preserve">Camp-wide flag ceremonies will be held in the morning and in the evening. All </w:t>
      </w:r>
      <w:r w:rsidR="009C524E">
        <w:t xml:space="preserve">young men </w:t>
      </w:r>
      <w:r>
        <w:t xml:space="preserve">should be in </w:t>
      </w:r>
      <w:r w:rsidR="006E3090">
        <w:t>the</w:t>
      </w:r>
      <w:r w:rsidR="00572440">
        <w:t>ir Class A</w:t>
      </w:r>
      <w:r w:rsidR="006E3090">
        <w:t xml:space="preserve"> </w:t>
      </w:r>
      <w:r>
        <w:t>uniform</w:t>
      </w:r>
      <w:r w:rsidR="006E3090">
        <w:t xml:space="preserve"> </w:t>
      </w:r>
      <w:r>
        <w:t xml:space="preserve">for these ceremonies. After the flag ceremony, the staff will provide some very important bulletins about camp that day. Please have your youth lined up at the flagpole so the ceremony can start on time. </w:t>
      </w:r>
    </w:p>
    <w:p w:rsidR="00FA0733" w:rsidRDefault="00FA0733">
      <w:pPr>
        <w:pStyle w:val="Normal1"/>
        <w:spacing w:before="25"/>
        <w:ind w:right="20"/>
      </w:pPr>
      <w:bookmarkStart w:id="41" w:name="_w9qh0ni9phd4" w:colFirst="0" w:colLast="0"/>
      <w:bookmarkEnd w:id="41"/>
    </w:p>
    <w:p w:rsidR="00FA0733" w:rsidRDefault="00C80B1B">
      <w:pPr>
        <w:pStyle w:val="Normal1"/>
        <w:spacing w:before="25"/>
        <w:ind w:right="20"/>
      </w:pPr>
      <w:bookmarkStart w:id="42" w:name="_32hioqz" w:colFirst="0" w:colLast="0"/>
      <w:bookmarkEnd w:id="42"/>
      <w:r>
        <w:t>Responsibility for flag ceremon</w:t>
      </w:r>
      <w:r w:rsidR="008A2F99">
        <w:t>ies</w:t>
      </w:r>
      <w:r>
        <w:t xml:space="preserve"> </w:t>
      </w:r>
      <w:r w:rsidR="008A2F99">
        <w:t>as</w:t>
      </w:r>
      <w:r>
        <w:t xml:space="preserve"> assigned</w:t>
      </w:r>
      <w:r w:rsidR="008A2F99">
        <w:t xml:space="preserve"> to the wards</w:t>
      </w:r>
      <w:r>
        <w:t xml:space="preserve"> by the </w:t>
      </w:r>
      <w:r w:rsidR="00091E87">
        <w:t>S</w:t>
      </w:r>
      <w:r>
        <w:t xml:space="preserve">take.  If your troop would like to practice their flag ceremony, please contact the </w:t>
      </w:r>
      <w:r w:rsidR="00091E87">
        <w:t>Stake</w:t>
      </w:r>
      <w:r>
        <w:t>.</w:t>
      </w:r>
    </w:p>
    <w:p w:rsidR="005E1B3E" w:rsidRDefault="005E1B3E">
      <w:pPr>
        <w:pStyle w:val="Normal1"/>
        <w:spacing w:before="25"/>
        <w:ind w:right="20"/>
      </w:pPr>
    </w:p>
    <w:p w:rsidR="005E1B3E" w:rsidRDefault="005E1B3E">
      <w:pPr>
        <w:pStyle w:val="Normal1"/>
        <w:spacing w:before="25"/>
        <w:ind w:right="20"/>
      </w:pPr>
      <w:r>
        <w:t>Suggested outline for a flag ceremony:</w:t>
      </w:r>
    </w:p>
    <w:p w:rsidR="005E1B3E" w:rsidRDefault="005E1B3E" w:rsidP="005E1B3E">
      <w:pPr>
        <w:pStyle w:val="Normal1"/>
        <w:numPr>
          <w:ilvl w:val="0"/>
          <w:numId w:val="8"/>
        </w:numPr>
        <w:spacing w:before="25"/>
        <w:ind w:right="20"/>
      </w:pPr>
      <w:r>
        <w:t>MC calls camp to order</w:t>
      </w:r>
    </w:p>
    <w:p w:rsidR="005E1B3E" w:rsidRDefault="005E1B3E" w:rsidP="005E1B3E">
      <w:pPr>
        <w:pStyle w:val="Normal1"/>
        <w:numPr>
          <w:ilvl w:val="0"/>
          <w:numId w:val="8"/>
        </w:numPr>
        <w:spacing w:before="25"/>
        <w:ind w:right="20"/>
      </w:pPr>
      <w:r>
        <w:t xml:space="preserve">Color Guard raises/lowers the US flag </w:t>
      </w:r>
    </w:p>
    <w:p w:rsidR="005E1B3E" w:rsidRDefault="005E1B3E" w:rsidP="005E1B3E">
      <w:pPr>
        <w:pStyle w:val="Normal1"/>
        <w:numPr>
          <w:ilvl w:val="0"/>
          <w:numId w:val="8"/>
        </w:numPr>
        <w:spacing w:before="25"/>
        <w:ind w:right="20"/>
      </w:pPr>
      <w:r>
        <w:lastRenderedPageBreak/>
        <w:t>Opening prayer for the day</w:t>
      </w:r>
    </w:p>
    <w:p w:rsidR="005E1B3E" w:rsidRDefault="005E1B3E" w:rsidP="005E1B3E">
      <w:pPr>
        <w:pStyle w:val="Normal1"/>
        <w:numPr>
          <w:ilvl w:val="0"/>
          <w:numId w:val="8"/>
        </w:numPr>
        <w:spacing w:before="25"/>
        <w:ind w:right="20"/>
      </w:pPr>
      <w:r>
        <w:t>Offer a patriotic message (2 minutes)</w:t>
      </w:r>
    </w:p>
    <w:p w:rsidR="005E1B3E" w:rsidRDefault="005E1B3E" w:rsidP="005E1B3E">
      <w:pPr>
        <w:pStyle w:val="Normal1"/>
        <w:numPr>
          <w:ilvl w:val="0"/>
          <w:numId w:val="8"/>
        </w:numPr>
        <w:spacing w:before="25"/>
        <w:ind w:right="20"/>
      </w:pPr>
      <w:r>
        <w:t>Turn time to Camp staff for announcements</w:t>
      </w:r>
    </w:p>
    <w:p w:rsidR="005E1B3E" w:rsidRDefault="005E1B3E" w:rsidP="005E1B3E">
      <w:pPr>
        <w:pStyle w:val="Normal1"/>
        <w:spacing w:before="25"/>
        <w:ind w:right="20"/>
      </w:pPr>
    </w:p>
    <w:p w:rsidR="005E1B3E" w:rsidRDefault="005E1B3E" w:rsidP="005E1B3E">
      <w:pPr>
        <w:pStyle w:val="Normal1"/>
        <w:spacing w:before="25"/>
        <w:ind w:right="20"/>
      </w:pPr>
      <w:r>
        <w:t>Flag Ceremony assignments</w:t>
      </w:r>
      <w:r w:rsidR="0045346A">
        <w:t>:</w:t>
      </w:r>
    </w:p>
    <w:p w:rsidR="005E1B3E" w:rsidRDefault="005E1B3E" w:rsidP="005E1B3E">
      <w:pPr>
        <w:pStyle w:val="Normal1"/>
        <w:numPr>
          <w:ilvl w:val="0"/>
          <w:numId w:val="9"/>
        </w:numPr>
        <w:spacing w:before="25"/>
        <w:ind w:right="20"/>
      </w:pPr>
      <w:r>
        <w:t xml:space="preserve">Wednesday morning </w:t>
      </w:r>
      <w:r w:rsidR="0045346A">
        <w:t>–</w:t>
      </w:r>
      <w:r>
        <w:t xml:space="preserve"> </w:t>
      </w:r>
      <w:r w:rsidR="0045346A">
        <w:t>Higley Groves</w:t>
      </w:r>
    </w:p>
    <w:p w:rsidR="0045346A" w:rsidRDefault="0045346A" w:rsidP="005E1B3E">
      <w:pPr>
        <w:pStyle w:val="Normal1"/>
        <w:numPr>
          <w:ilvl w:val="0"/>
          <w:numId w:val="9"/>
        </w:numPr>
        <w:spacing w:before="25"/>
        <w:ind w:right="20"/>
      </w:pPr>
      <w:r>
        <w:t>Wednesday evening – Constellation</w:t>
      </w:r>
    </w:p>
    <w:p w:rsidR="0045346A" w:rsidRDefault="0045346A" w:rsidP="005E1B3E">
      <w:pPr>
        <w:pStyle w:val="Normal1"/>
        <w:numPr>
          <w:ilvl w:val="0"/>
          <w:numId w:val="9"/>
        </w:numPr>
        <w:spacing w:before="25"/>
        <w:ind w:right="20"/>
      </w:pPr>
      <w:r>
        <w:t>Thursday morning – Pioneer</w:t>
      </w:r>
    </w:p>
    <w:p w:rsidR="0045346A" w:rsidRDefault="0045346A" w:rsidP="005E1B3E">
      <w:pPr>
        <w:pStyle w:val="Normal1"/>
        <w:numPr>
          <w:ilvl w:val="0"/>
          <w:numId w:val="9"/>
        </w:numPr>
        <w:spacing w:before="25"/>
        <w:ind w:right="20"/>
      </w:pPr>
      <w:r>
        <w:t>Thursday evening – 3</w:t>
      </w:r>
      <w:r w:rsidRPr="0045346A">
        <w:rPr>
          <w:vertAlign w:val="superscript"/>
        </w:rPr>
        <w:t>rd</w:t>
      </w:r>
      <w:r>
        <w:t xml:space="preserve"> Ward</w:t>
      </w:r>
    </w:p>
    <w:p w:rsidR="0045346A" w:rsidRDefault="0045346A" w:rsidP="005E1B3E">
      <w:pPr>
        <w:pStyle w:val="Normal1"/>
        <w:numPr>
          <w:ilvl w:val="0"/>
          <w:numId w:val="9"/>
        </w:numPr>
        <w:spacing w:before="25"/>
        <w:ind w:right="20"/>
      </w:pPr>
      <w:r>
        <w:t>Friday morning – Sierra Madre</w:t>
      </w:r>
    </w:p>
    <w:p w:rsidR="0045346A" w:rsidRDefault="0045346A" w:rsidP="005E1B3E">
      <w:pPr>
        <w:pStyle w:val="Normal1"/>
        <w:numPr>
          <w:ilvl w:val="0"/>
          <w:numId w:val="9"/>
        </w:numPr>
        <w:spacing w:before="25"/>
        <w:ind w:right="20"/>
      </w:pPr>
      <w:r>
        <w:t>Friday evening – Highland Park</w:t>
      </w:r>
    </w:p>
    <w:p w:rsidR="00FA0733" w:rsidRPr="00937680" w:rsidRDefault="00937680" w:rsidP="00937680">
      <w:pPr>
        <w:pStyle w:val="Normal1"/>
        <w:numPr>
          <w:ilvl w:val="0"/>
          <w:numId w:val="9"/>
        </w:numPr>
        <w:spacing w:before="25"/>
        <w:ind w:right="20"/>
        <w:rPr>
          <w:b/>
          <w:color w:val="FF0000"/>
        </w:rPr>
      </w:pPr>
      <w:r w:rsidRPr="00937680">
        <w:rPr>
          <w:b/>
          <w:color w:val="FF0000"/>
        </w:rPr>
        <w:t>Saturday morning – 6th Ward</w:t>
      </w:r>
      <w:bookmarkStart w:id="43" w:name="_2bn6wsx" w:colFirst="0" w:colLast="0"/>
      <w:bookmarkEnd w:id="43"/>
    </w:p>
    <w:p w:rsidR="00937680" w:rsidRDefault="00937680">
      <w:pPr>
        <w:pStyle w:val="Heading2"/>
        <w:ind w:left="0" w:right="20"/>
        <w:rPr>
          <w:color w:val="2D74B5"/>
          <w:u w:val="single"/>
        </w:rPr>
      </w:pPr>
      <w:bookmarkStart w:id="44" w:name="_9qavin7m7du4" w:colFirst="0" w:colLast="0"/>
      <w:bookmarkEnd w:id="44"/>
    </w:p>
    <w:p w:rsidR="00FA0733" w:rsidRDefault="00C80B1B">
      <w:pPr>
        <w:pStyle w:val="Heading2"/>
        <w:ind w:left="0" w:right="20"/>
        <w:rPr>
          <w:color w:val="2D74B5"/>
          <w:u w:val="single"/>
        </w:rPr>
      </w:pPr>
      <w:r>
        <w:rPr>
          <w:color w:val="2D74B5"/>
          <w:u w:val="single"/>
        </w:rPr>
        <w:t>Individuals with Disabilities</w:t>
      </w:r>
    </w:p>
    <w:p w:rsidR="00FA0733" w:rsidRDefault="00C80B1B">
      <w:pPr>
        <w:pStyle w:val="Normal1"/>
        <w:spacing w:before="23"/>
        <w:ind w:right="20"/>
        <w:rPr>
          <w:sz w:val="25"/>
          <w:szCs w:val="25"/>
        </w:rPr>
      </w:pPr>
      <w:r>
        <w:t xml:space="preserve">Please tell </w:t>
      </w:r>
      <w:r w:rsidR="00091E87">
        <w:t>the Stake</w:t>
      </w:r>
      <w:r>
        <w:t xml:space="preserve"> at registration if anyone in your ward has special needs. Let’s work together to make camp a great experience for everyone.</w:t>
      </w:r>
    </w:p>
    <w:p w:rsidR="00FA0733" w:rsidRDefault="00FA0733">
      <w:pPr>
        <w:pStyle w:val="Heading1"/>
        <w:ind w:left="0" w:right="20"/>
        <w:rPr>
          <w:color w:val="2D74B5"/>
          <w:u w:val="single"/>
        </w:rPr>
      </w:pPr>
      <w:bookmarkStart w:id="45" w:name="_jdhjc5krvh1b" w:colFirst="0" w:colLast="0"/>
      <w:bookmarkEnd w:id="45"/>
    </w:p>
    <w:p w:rsidR="00FA0733" w:rsidRDefault="00C80B1B">
      <w:pPr>
        <w:pStyle w:val="Heading2"/>
        <w:ind w:left="0" w:right="20"/>
      </w:pPr>
      <w:bookmarkStart w:id="46" w:name="_23ckvvd" w:colFirst="0" w:colLast="0"/>
      <w:bookmarkEnd w:id="46"/>
      <w:r>
        <w:rPr>
          <w:color w:val="2D74B5"/>
          <w:u w:val="single"/>
        </w:rPr>
        <w:t>Lost &amp; Found</w:t>
      </w:r>
    </w:p>
    <w:p w:rsidR="00FA0733" w:rsidRDefault="00C80B1B">
      <w:pPr>
        <w:pStyle w:val="Normal1"/>
        <w:spacing w:before="23"/>
        <w:ind w:right="20"/>
      </w:pPr>
      <w:r>
        <w:t>Valuable items should always be boldly marked so that they can be returned if found.  Found items should be taken to the Trading Post to be claimed by their owners. Items of high value must be claimed with an adult leader present.  At the end of the camp, all lost and found items not claimed (including items left in ca</w:t>
      </w:r>
      <w:r w:rsidR="000E4DA2">
        <w:t xml:space="preserve">mp when </w:t>
      </w:r>
      <w:r w:rsidR="009C524E">
        <w:t xml:space="preserve">young men </w:t>
      </w:r>
      <w:r>
        <w:t>leave) will be taken to the Stake Center where they will wait to be claimed. If items are not claimed by August 15th, they will be donated to Deseret Industries.</w:t>
      </w:r>
    </w:p>
    <w:p w:rsidR="00FA0733" w:rsidRDefault="00FA0733">
      <w:pPr>
        <w:pStyle w:val="Normal1"/>
        <w:spacing w:before="5"/>
        <w:ind w:right="20"/>
        <w:rPr>
          <w:sz w:val="25"/>
          <w:szCs w:val="25"/>
        </w:rPr>
      </w:pPr>
    </w:p>
    <w:p w:rsidR="00FA0733" w:rsidRDefault="00C80B1B">
      <w:pPr>
        <w:pStyle w:val="Heading2"/>
        <w:ind w:left="0" w:right="20"/>
        <w:rPr>
          <w:color w:val="2D74B5"/>
          <w:u w:val="single"/>
        </w:rPr>
      </w:pPr>
      <w:bookmarkStart w:id="47" w:name="_w0lcbrpqi4m7" w:colFirst="0" w:colLast="0"/>
      <w:bookmarkEnd w:id="47"/>
      <w:r>
        <w:rPr>
          <w:color w:val="2D74B5"/>
          <w:u w:val="single"/>
        </w:rPr>
        <w:t>Meals</w:t>
      </w:r>
    </w:p>
    <w:p w:rsidR="00FA0733" w:rsidRDefault="00C80B1B">
      <w:pPr>
        <w:pStyle w:val="Normal1"/>
        <w:spacing w:before="23"/>
        <w:ind w:right="20"/>
      </w:pPr>
      <w:r>
        <w:t>Wards are responsible for providing their own food.  The Stake will prepare and serve the Friday evening dinner.</w:t>
      </w:r>
    </w:p>
    <w:p w:rsidR="00FA0733" w:rsidRDefault="00FA0733">
      <w:pPr>
        <w:pStyle w:val="Normal1"/>
        <w:ind w:right="20"/>
        <w:rPr>
          <w:color w:val="2D74B5"/>
          <w:sz w:val="26"/>
          <w:szCs w:val="26"/>
          <w:u w:val="single"/>
        </w:rPr>
      </w:pPr>
    </w:p>
    <w:p w:rsidR="00FA0733" w:rsidRDefault="00C80B1B">
      <w:pPr>
        <w:pStyle w:val="Normal1"/>
        <w:ind w:right="20"/>
      </w:pPr>
      <w:r>
        <w:t>While we</w:t>
      </w:r>
      <w:r w:rsidR="00091E87">
        <w:t xml:space="preserve"> encourage quorums to be boy-le</w:t>
      </w:r>
      <w:r>
        <w:t xml:space="preserve">d, including meal planning, preparation, and cleanup, please keep in mind the time required and the camp schedule.  Consider meals that are quick to prepare with minimal cleanup.  </w:t>
      </w:r>
      <w:r w:rsidR="00091E87">
        <w:t>P</w:t>
      </w:r>
      <w:r>
        <w:t xml:space="preserve">lan to have the necessary adult support to enable the young men to fully participate in the planned camp activities. </w:t>
      </w:r>
      <w:r w:rsidR="00B878D8" w:rsidRPr="00B878D8">
        <w:rPr>
          <w:i/>
        </w:rPr>
        <w:t>This camp may not be the best opportunity to work on the cooking merit badge.</w:t>
      </w:r>
      <w:r>
        <w:t xml:space="preserve">  </w:t>
      </w:r>
    </w:p>
    <w:p w:rsidR="00FA0733" w:rsidRDefault="00FA0733">
      <w:pPr>
        <w:pStyle w:val="Normal1"/>
        <w:spacing w:before="5"/>
        <w:ind w:right="20"/>
        <w:rPr>
          <w:sz w:val="25"/>
          <w:szCs w:val="25"/>
        </w:rPr>
      </w:pPr>
    </w:p>
    <w:p w:rsidR="00FA0733" w:rsidRDefault="00C80B1B" w:rsidP="0019228A">
      <w:pPr>
        <w:pStyle w:val="Heading2"/>
        <w:keepNext/>
        <w:ind w:left="0" w:right="14"/>
        <w:rPr>
          <w:color w:val="2D74B5"/>
          <w:u w:val="single"/>
        </w:rPr>
      </w:pPr>
      <w:bookmarkStart w:id="48" w:name="_3yex1uub3wol" w:colFirst="0" w:colLast="0"/>
      <w:bookmarkEnd w:id="48"/>
      <w:r>
        <w:rPr>
          <w:color w:val="2D74B5"/>
          <w:u w:val="single"/>
        </w:rPr>
        <w:t>Medical Cabin</w:t>
      </w:r>
    </w:p>
    <w:p w:rsidR="00FA0733" w:rsidRDefault="00C80B1B">
      <w:pPr>
        <w:pStyle w:val="Normal1"/>
        <w:spacing w:before="25"/>
        <w:ind w:right="20"/>
      </w:pPr>
      <w:r>
        <w:t xml:space="preserve">A qualified Health Officer is on duty at all times and trained in dealing with the emergency and non- emergency medical needs of the camp. In the event of a serious accident or illness, transportation will be arranged to the closest most appropriate medical care facility. A ward young men leader must accompany any </w:t>
      </w:r>
      <w:r w:rsidR="000E4DA2">
        <w:t>s</w:t>
      </w:r>
      <w:r>
        <w:t>cout leaving camp property to obtain medical assistance. Parents will be contacted immediately in any case where a youth must leave camp to receive further medical care.</w:t>
      </w:r>
    </w:p>
    <w:p w:rsidR="00FA0733" w:rsidRDefault="00FA0733">
      <w:pPr>
        <w:pStyle w:val="Normal1"/>
        <w:spacing w:before="5"/>
        <w:ind w:right="20"/>
        <w:rPr>
          <w:sz w:val="25"/>
          <w:szCs w:val="25"/>
        </w:rPr>
      </w:pPr>
    </w:p>
    <w:p w:rsidR="0053373C" w:rsidRDefault="00C80B1B">
      <w:pPr>
        <w:pStyle w:val="Heading2"/>
        <w:keepNext/>
        <w:ind w:left="0" w:right="14"/>
      </w:pPr>
      <w:bookmarkStart w:id="49" w:name="_3fwokq0" w:colFirst="0" w:colLast="0"/>
      <w:bookmarkEnd w:id="49"/>
      <w:r>
        <w:rPr>
          <w:color w:val="2D74B5"/>
          <w:u w:val="single"/>
        </w:rPr>
        <w:t>Phone Messages/Internet Service</w:t>
      </w:r>
      <w:r w:rsidR="001F02FC">
        <w:rPr>
          <w:color w:val="2D74B5"/>
          <w:u w:val="single"/>
        </w:rPr>
        <w:t>/Electronic Devices</w:t>
      </w:r>
    </w:p>
    <w:p w:rsidR="00FA0733" w:rsidRDefault="00C80B1B">
      <w:pPr>
        <w:pStyle w:val="Normal1"/>
        <w:ind w:right="20"/>
      </w:pPr>
      <w:r>
        <w:t xml:space="preserve">No phone or internet service is available.  </w:t>
      </w:r>
      <w:r w:rsidR="008A2F99">
        <w:t>Cell phone service is not likely to be available for most people.</w:t>
      </w:r>
      <w:r w:rsidR="00202983">
        <w:t xml:space="preserve">  The Stake will have a satellite phone for emergency use.</w:t>
      </w:r>
    </w:p>
    <w:p w:rsidR="001F02FC" w:rsidRDefault="001F02FC">
      <w:pPr>
        <w:pStyle w:val="Normal1"/>
        <w:ind w:right="20"/>
      </w:pPr>
    </w:p>
    <w:p w:rsidR="001F02FC" w:rsidRDefault="001F02FC">
      <w:pPr>
        <w:pStyle w:val="Normal1"/>
        <w:ind w:right="20"/>
      </w:pPr>
      <w:r>
        <w:t xml:space="preserve">Youth should not use any personal electronic device when they should be doing something else (i.e., they </w:t>
      </w:r>
      <w:r>
        <w:lastRenderedPageBreak/>
        <w:t>should be paying attention during merit badge sessions).  Instructors may confiscate an electronic</w:t>
      </w:r>
      <w:r w:rsidR="00D350E8">
        <w:t xml:space="preserve"> device if it’s being used at an inappropriate time.</w:t>
      </w:r>
    </w:p>
    <w:p w:rsidR="00FA0733" w:rsidRDefault="00FA0733">
      <w:pPr>
        <w:pStyle w:val="Normal1"/>
        <w:spacing w:before="5"/>
        <w:ind w:right="20"/>
        <w:rPr>
          <w:sz w:val="25"/>
          <w:szCs w:val="25"/>
        </w:rPr>
      </w:pPr>
    </w:p>
    <w:p w:rsidR="00FA0733" w:rsidRPr="00706883" w:rsidRDefault="00B878D8">
      <w:pPr>
        <w:pStyle w:val="Heading2"/>
        <w:ind w:left="0" w:right="20"/>
        <w:rPr>
          <w:color w:val="2D74B5"/>
          <w:highlight w:val="yellow"/>
          <w:u w:val="single"/>
        </w:rPr>
      </w:pPr>
      <w:bookmarkStart w:id="50" w:name="_po75ancqy98" w:colFirst="0" w:colLast="0"/>
      <w:bookmarkEnd w:id="50"/>
      <w:r w:rsidRPr="00B878D8">
        <w:rPr>
          <w:color w:val="2D74B5"/>
          <w:highlight w:val="yellow"/>
          <w:u w:val="single"/>
        </w:rPr>
        <w:t>Passports and Trail Markers</w:t>
      </w:r>
    </w:p>
    <w:p w:rsidR="00FA0733" w:rsidRPr="00706883" w:rsidRDefault="00B878D8">
      <w:pPr>
        <w:pStyle w:val="Normal1"/>
        <w:spacing w:before="25"/>
        <w:ind w:right="20"/>
        <w:rPr>
          <w:highlight w:val="yellow"/>
        </w:rPr>
      </w:pPr>
      <w:r w:rsidRPr="00B878D8">
        <w:rPr>
          <w:highlight w:val="yellow"/>
        </w:rPr>
        <w:t>On Tuesday evening, scouts will receive a passport booklet which they should keep with them at all times.  The passport contains their personal schedule as well as a number of blank pages.  The Stake has identified a number of Trail Marker activities that scouts can do to earn a passport stamp.   To get their passport stamped, the scout must perform the skill or activity in the presence of one of the Stake staff who can then stamp their passport.  Some activities require passing off the skill to more than one person.  Some examples of Trail Marker activities are memorizing a scripture, developing a skill such as tying a particular knot, performing a service, and others.  The Stake will provide a list of these activities at camp.  As these stamps are accumulated, scouts can take their passport to the Trading Post to redeem them for various rewards.</w:t>
      </w:r>
    </w:p>
    <w:p w:rsidR="0019228A" w:rsidRPr="00706883" w:rsidRDefault="0019228A">
      <w:pPr>
        <w:pStyle w:val="Normal1"/>
        <w:spacing w:before="25"/>
        <w:ind w:right="20"/>
        <w:rPr>
          <w:b/>
          <w:highlight w:val="yellow"/>
        </w:rPr>
      </w:pPr>
    </w:p>
    <w:p w:rsidR="00FA0733" w:rsidRPr="00706883" w:rsidRDefault="00B878D8">
      <w:pPr>
        <w:pStyle w:val="Normal1"/>
        <w:spacing w:before="25"/>
        <w:ind w:right="20"/>
        <w:rPr>
          <w:b/>
          <w:highlight w:val="yellow"/>
        </w:rPr>
      </w:pPr>
      <w:r w:rsidRPr="00B878D8">
        <w:rPr>
          <w:b/>
          <w:highlight w:val="yellow"/>
        </w:rPr>
        <w:t>Flag ceremony participation</w:t>
      </w:r>
    </w:p>
    <w:p w:rsidR="00FA0733" w:rsidRPr="00706883" w:rsidRDefault="00B878D8">
      <w:pPr>
        <w:pStyle w:val="Normal1"/>
        <w:spacing w:before="25"/>
        <w:ind w:right="20"/>
        <w:rPr>
          <w:highlight w:val="yellow"/>
        </w:rPr>
      </w:pPr>
      <w:r w:rsidRPr="00B878D8">
        <w:rPr>
          <w:highlight w:val="yellow"/>
        </w:rPr>
        <w:t>Everyone who is present for the flag ceremony gets a Trail Marker stamp (must be on time!).</w:t>
      </w:r>
    </w:p>
    <w:p w:rsidR="00FA0733" w:rsidRPr="00706883" w:rsidRDefault="00FA0733">
      <w:pPr>
        <w:pStyle w:val="Normal1"/>
        <w:spacing w:before="25"/>
        <w:ind w:right="20"/>
        <w:rPr>
          <w:highlight w:val="yellow"/>
        </w:rPr>
      </w:pPr>
    </w:p>
    <w:p w:rsidR="00FA0733" w:rsidRPr="00706883" w:rsidRDefault="00B878D8">
      <w:pPr>
        <w:pStyle w:val="Normal1"/>
        <w:spacing w:before="56"/>
        <w:ind w:right="20"/>
        <w:rPr>
          <w:b/>
          <w:highlight w:val="yellow"/>
        </w:rPr>
      </w:pPr>
      <w:r w:rsidRPr="00B878D8">
        <w:rPr>
          <w:b/>
          <w:highlight w:val="yellow"/>
        </w:rPr>
        <w:t xml:space="preserve">Conducting a Flag Ceremony </w:t>
      </w:r>
    </w:p>
    <w:p w:rsidR="00FA0733" w:rsidRPr="00706883" w:rsidRDefault="00B878D8">
      <w:pPr>
        <w:pStyle w:val="Normal1"/>
        <w:spacing w:before="25"/>
        <w:ind w:right="20"/>
        <w:rPr>
          <w:highlight w:val="yellow"/>
        </w:rPr>
      </w:pPr>
      <w:r w:rsidRPr="00B878D8">
        <w:rPr>
          <w:highlight w:val="yellow"/>
        </w:rPr>
        <w:t>Each scout who participates in presenting a flag ceremony gets a Trail Marker stamp.</w:t>
      </w:r>
    </w:p>
    <w:p w:rsidR="00FA0733" w:rsidRPr="00706883" w:rsidRDefault="00FA0733">
      <w:pPr>
        <w:pStyle w:val="Normal1"/>
        <w:spacing w:before="25"/>
        <w:ind w:right="20"/>
        <w:rPr>
          <w:highlight w:val="yellow"/>
        </w:rPr>
      </w:pPr>
    </w:p>
    <w:p w:rsidR="00FA0733" w:rsidRPr="00706883" w:rsidRDefault="00B878D8">
      <w:pPr>
        <w:pStyle w:val="Normal1"/>
        <w:spacing w:before="56"/>
        <w:ind w:right="20"/>
        <w:rPr>
          <w:highlight w:val="yellow"/>
        </w:rPr>
      </w:pPr>
      <w:r w:rsidRPr="00B878D8">
        <w:rPr>
          <w:b/>
          <w:highlight w:val="yellow"/>
        </w:rPr>
        <w:t>Campsite Cleanliness</w:t>
      </w:r>
    </w:p>
    <w:p w:rsidR="00FA0733" w:rsidRPr="00706883" w:rsidRDefault="00B878D8">
      <w:pPr>
        <w:pStyle w:val="Normal1"/>
        <w:ind w:right="20"/>
        <w:rPr>
          <w:highlight w:val="yellow"/>
        </w:rPr>
      </w:pPr>
      <w:r w:rsidRPr="00B878D8">
        <w:rPr>
          <w:highlight w:val="yellow"/>
        </w:rPr>
        <w:t>Each day, the Stake will perform an inspection of your campsite. The inspection will be graded against the criteria shown in the Campsite Inspection form. The “Fresh as a Daisy Award for Campsite Cleanliness” will be awarded daily at evening flags to the Troop which scores the highest on their campsite inspection for that day.</w:t>
      </w:r>
    </w:p>
    <w:p w:rsidR="00FA0733" w:rsidRPr="00706883" w:rsidRDefault="00FA0733">
      <w:pPr>
        <w:pStyle w:val="Normal1"/>
        <w:ind w:right="20"/>
        <w:rPr>
          <w:highlight w:val="yellow"/>
        </w:rPr>
      </w:pPr>
    </w:p>
    <w:p w:rsidR="00FA0733" w:rsidRPr="00706883" w:rsidRDefault="00B878D8">
      <w:pPr>
        <w:pStyle w:val="Normal1"/>
        <w:ind w:right="20"/>
        <w:rPr>
          <w:highlight w:val="yellow"/>
        </w:rPr>
      </w:pPr>
      <w:r w:rsidRPr="00B878D8">
        <w:rPr>
          <w:b/>
          <w:highlight w:val="yellow"/>
        </w:rPr>
        <w:t>Scout Spirit</w:t>
      </w:r>
    </w:p>
    <w:p w:rsidR="00FA0733" w:rsidRDefault="00B878D8">
      <w:pPr>
        <w:pStyle w:val="Normal1"/>
        <w:ind w:right="20"/>
      </w:pPr>
      <w:r w:rsidRPr="00B878D8">
        <w:rPr>
          <w:highlight w:val="yellow"/>
        </w:rPr>
        <w:t>Scouts wearing the official BSA uniform or Encampment T-shirt get a Trail Marker stamp.</w:t>
      </w:r>
    </w:p>
    <w:p w:rsidR="00FA0733" w:rsidRDefault="00FA0733">
      <w:pPr>
        <w:pStyle w:val="Normal1"/>
        <w:spacing w:before="5"/>
        <w:ind w:right="20"/>
        <w:rPr>
          <w:sz w:val="25"/>
          <w:szCs w:val="25"/>
        </w:rPr>
      </w:pPr>
    </w:p>
    <w:p w:rsidR="00FA0733" w:rsidRDefault="00C80B1B">
      <w:pPr>
        <w:pStyle w:val="Heading2"/>
        <w:ind w:left="0" w:right="20"/>
        <w:rPr>
          <w:color w:val="2D74B5"/>
          <w:u w:val="single"/>
        </w:rPr>
      </w:pPr>
      <w:bookmarkStart w:id="51" w:name="_g1rr9x685e9r" w:colFirst="0" w:colLast="0"/>
      <w:bookmarkEnd w:id="51"/>
      <w:r>
        <w:rPr>
          <w:color w:val="2D74B5"/>
          <w:u w:val="single"/>
        </w:rPr>
        <w:t>Prescription Medication</w:t>
      </w:r>
    </w:p>
    <w:p w:rsidR="00FA0733" w:rsidRDefault="00C80B1B">
      <w:pPr>
        <w:pStyle w:val="Normal1"/>
        <w:spacing w:before="23"/>
        <w:ind w:right="20"/>
      </w:pPr>
      <w:r>
        <w:t xml:space="preserve">All prescription medications </w:t>
      </w:r>
      <w:r w:rsidR="0007254B">
        <w:t>will be administered at the Ward level</w:t>
      </w:r>
      <w:r>
        <w:t xml:space="preserve">. Medications requiring refrigeration or other special handling will be collected during check-in. Emergency medications such as rescue inhalers, epi-pens, etc. should be kept with the camper.  Responsibility for ensuring that a </w:t>
      </w:r>
      <w:r w:rsidR="004F724A">
        <w:t>scout</w:t>
      </w:r>
      <w:r>
        <w:t xml:space="preserve"> takes his medications rests with the </w:t>
      </w:r>
      <w:r w:rsidR="000E4DA2">
        <w:t>s</w:t>
      </w:r>
      <w:r>
        <w:t xml:space="preserve">cout and </w:t>
      </w:r>
      <w:r w:rsidR="0007254B">
        <w:t xml:space="preserve">ward </w:t>
      </w:r>
      <w:r>
        <w:t xml:space="preserve">young men leaders. </w:t>
      </w:r>
      <w:r w:rsidR="0007254B">
        <w:t xml:space="preserve">All medications must be listed on the individual BSA medical form.  </w:t>
      </w:r>
    </w:p>
    <w:p w:rsidR="00FA0733" w:rsidRDefault="00FA0733">
      <w:pPr>
        <w:pStyle w:val="Normal1"/>
        <w:spacing w:before="5"/>
        <w:ind w:right="20"/>
        <w:rPr>
          <w:sz w:val="25"/>
          <w:szCs w:val="25"/>
        </w:rPr>
      </w:pPr>
    </w:p>
    <w:p w:rsidR="00FA0733" w:rsidRDefault="00C80B1B">
      <w:pPr>
        <w:pStyle w:val="Heading2"/>
        <w:ind w:left="0" w:right="20"/>
      </w:pPr>
      <w:bookmarkStart w:id="52" w:name="_206ipza" w:colFirst="0" w:colLast="0"/>
      <w:bookmarkEnd w:id="52"/>
      <w:r>
        <w:rPr>
          <w:color w:val="2D74B5"/>
          <w:u w:val="single"/>
        </w:rPr>
        <w:t>Saturday Check-Out</w:t>
      </w:r>
    </w:p>
    <w:p w:rsidR="00FA0733" w:rsidRDefault="00C80B1B">
      <w:pPr>
        <w:pStyle w:val="Normal1"/>
        <w:spacing w:before="23"/>
        <w:ind w:right="20"/>
      </w:pPr>
      <w:r>
        <w:t xml:space="preserve">Wards must clear campsites not later than </w:t>
      </w:r>
      <w:r w:rsidR="00572440" w:rsidRPr="00572440">
        <w:t xml:space="preserve">11:00 am </w:t>
      </w:r>
      <w:r w:rsidRPr="00572440">
        <w:t>on Saturday.</w:t>
      </w:r>
      <w:r>
        <w:t xml:space="preserve">  In order to get campsite clearance, wards must 1) Pack up and clean your campsite, 2) Load all personal and ward gear into vehicles, and 3) Receive a signature from </w:t>
      </w:r>
      <w:r w:rsidR="00572440">
        <w:t>Stake staff</w:t>
      </w:r>
      <w:r>
        <w:t xml:space="preserve"> that your campsite has passed inspection.</w:t>
      </w:r>
      <w:r w:rsidR="004F724A">
        <w:t xml:space="preserve"> </w:t>
      </w:r>
      <w:r>
        <w:t xml:space="preserve">On Saturday, we encourage you to pack up during your breakfast time. On Friday, schedule a time for your final inspection with </w:t>
      </w:r>
      <w:r w:rsidR="004F724A">
        <w:t>the Stake</w:t>
      </w:r>
      <w:r>
        <w:t>.</w:t>
      </w:r>
    </w:p>
    <w:p w:rsidR="00FA0733" w:rsidRDefault="00FA0733">
      <w:pPr>
        <w:pStyle w:val="Normal1"/>
        <w:ind w:right="20"/>
      </w:pPr>
    </w:p>
    <w:p w:rsidR="00FA0733" w:rsidRDefault="00C80B1B">
      <w:pPr>
        <w:pStyle w:val="Normal1"/>
        <w:ind w:right="20"/>
      </w:pPr>
      <w:r>
        <w:t xml:space="preserve">After getting your campsite clearance from the </w:t>
      </w:r>
      <w:r w:rsidR="004F724A">
        <w:t>Stake, go to the Medical C</w:t>
      </w:r>
      <w:r>
        <w:t xml:space="preserve">abin to complete check out with the </w:t>
      </w:r>
      <w:r w:rsidR="004F724A">
        <w:t>Stake</w:t>
      </w:r>
      <w:r>
        <w:t xml:space="preserve">.  This is your formal check out. </w:t>
      </w:r>
    </w:p>
    <w:p w:rsidR="00FA0733" w:rsidRDefault="00FA0733">
      <w:pPr>
        <w:pStyle w:val="Normal1"/>
      </w:pPr>
    </w:p>
    <w:p w:rsidR="00FA0733" w:rsidRDefault="00C80B1B">
      <w:pPr>
        <w:pStyle w:val="Heading2"/>
        <w:ind w:left="0" w:right="20"/>
      </w:pPr>
      <w:bookmarkStart w:id="53" w:name="_1hmsyys" w:colFirst="0" w:colLast="0"/>
      <w:bookmarkEnd w:id="53"/>
      <w:r>
        <w:rPr>
          <w:color w:val="2D74B5"/>
          <w:u w:val="single"/>
        </w:rPr>
        <w:t>Shower/restroom Facilities</w:t>
      </w:r>
    </w:p>
    <w:p w:rsidR="00FA0733" w:rsidRDefault="00C80B1B">
      <w:pPr>
        <w:pStyle w:val="Normal1"/>
        <w:spacing w:before="23"/>
        <w:ind w:right="20"/>
      </w:pPr>
      <w:r>
        <w:t>Camp has no shower facilities.  Port-a-potty facilities are provided throughout camp</w:t>
      </w:r>
      <w:r w:rsidR="00B910F7">
        <w:t xml:space="preserve"> and Lake Mary has Forest Service outhouse facilities</w:t>
      </w:r>
      <w:r>
        <w:t xml:space="preserve">.  Adults or youth with disabilities may be permitted to use </w:t>
      </w:r>
      <w:r w:rsidRPr="00B910F7">
        <w:t xml:space="preserve">the facilities in the medical </w:t>
      </w:r>
      <w:r w:rsidRPr="00B910F7">
        <w:lastRenderedPageBreak/>
        <w:t xml:space="preserve">cabin.  Please contact the </w:t>
      </w:r>
      <w:r w:rsidR="00B63C5F" w:rsidRPr="00B910F7">
        <w:t>Stake</w:t>
      </w:r>
      <w:r w:rsidRPr="00B910F7">
        <w:t xml:space="preserve"> for access.</w:t>
      </w:r>
    </w:p>
    <w:p w:rsidR="00FA0733" w:rsidRDefault="00FA0733">
      <w:pPr>
        <w:pStyle w:val="Normal1"/>
        <w:spacing w:before="23"/>
        <w:ind w:right="20"/>
        <w:rPr>
          <w:sz w:val="25"/>
          <w:szCs w:val="25"/>
        </w:rPr>
      </w:pPr>
    </w:p>
    <w:p w:rsidR="00FA0733" w:rsidRDefault="00C80B1B" w:rsidP="00A1063E">
      <w:pPr>
        <w:pStyle w:val="Heading2"/>
        <w:keepNext/>
        <w:ind w:left="0" w:right="14"/>
      </w:pPr>
      <w:bookmarkStart w:id="54" w:name="_nmf14n" w:colFirst="0" w:colLast="0"/>
      <w:bookmarkEnd w:id="54"/>
      <w:r>
        <w:rPr>
          <w:color w:val="2D74B5"/>
          <w:u w:val="single"/>
        </w:rPr>
        <w:t>Stake Campfires</w:t>
      </w:r>
    </w:p>
    <w:p w:rsidR="00FA0733" w:rsidRDefault="00202983">
      <w:pPr>
        <w:pStyle w:val="Normal1"/>
        <w:spacing w:before="23"/>
        <w:ind w:right="20"/>
      </w:pPr>
      <w:r>
        <w:t>C</w:t>
      </w:r>
      <w:r w:rsidR="00C80B1B">
        <w:t xml:space="preserve">ampfires are often among the most memorable events for </w:t>
      </w:r>
      <w:r w:rsidR="00706883">
        <w:t>young men and advisors</w:t>
      </w:r>
      <w:r w:rsidR="00C80B1B">
        <w:t xml:space="preserve">. </w:t>
      </w:r>
      <w:r w:rsidR="008A2F99">
        <w:t xml:space="preserve">On </w:t>
      </w:r>
      <w:r w:rsidR="00944A40" w:rsidRPr="00944A40">
        <w:t>Wednesday</w:t>
      </w:r>
      <w:r w:rsidR="008A2F99">
        <w:t xml:space="preserve"> and Thursday</w:t>
      </w:r>
      <w:r w:rsidR="00C80B1B" w:rsidRPr="00944A40">
        <w:t xml:space="preserve"> night</w:t>
      </w:r>
      <w:r w:rsidR="008A2F99">
        <w:t>s</w:t>
      </w:r>
      <w:r w:rsidR="00C80B1B" w:rsidRPr="00944A40">
        <w:t xml:space="preserve"> </w:t>
      </w:r>
      <w:r w:rsidR="00944A40" w:rsidRPr="00944A40">
        <w:t xml:space="preserve">the young men </w:t>
      </w:r>
      <w:r w:rsidR="00D350E8">
        <w:t>will</w:t>
      </w:r>
      <w:r w:rsidR="00D350E8" w:rsidRPr="00944A40">
        <w:t xml:space="preserve"> </w:t>
      </w:r>
      <w:r w:rsidR="00C80B1B" w:rsidRPr="00944A40">
        <w:t xml:space="preserve">entertain </w:t>
      </w:r>
      <w:r w:rsidR="00944A40" w:rsidRPr="00944A40">
        <w:t xml:space="preserve">all of us </w:t>
      </w:r>
      <w:r w:rsidR="00C80B1B" w:rsidRPr="00944A40">
        <w:t xml:space="preserve">with skits and songs </w:t>
      </w:r>
      <w:r w:rsidR="00944A40" w:rsidRPr="00944A40">
        <w:t xml:space="preserve">(we expect </w:t>
      </w:r>
      <w:r w:rsidR="00C80B1B" w:rsidRPr="00944A40">
        <w:t xml:space="preserve">to </w:t>
      </w:r>
      <w:r w:rsidR="00944A40" w:rsidRPr="00944A40">
        <w:t xml:space="preserve">be </w:t>
      </w:r>
      <w:r w:rsidR="00C80B1B" w:rsidRPr="00944A40">
        <w:t>rolling in the aisles… or at least rolling our eyes</w:t>
      </w:r>
      <w:r w:rsidR="00944A40" w:rsidRPr="00944A40">
        <w:t>)</w:t>
      </w:r>
      <w:r w:rsidR="00C80B1B" w:rsidRPr="00944A40">
        <w:t xml:space="preserve">. </w:t>
      </w:r>
      <w:r w:rsidR="008A2F99">
        <w:t>T</w:t>
      </w:r>
      <w:r w:rsidR="00944A40">
        <w:t>he Stake Young Men Presidency</w:t>
      </w:r>
      <w:r w:rsidR="008A2F99">
        <w:t xml:space="preserve"> will also present</w:t>
      </w:r>
      <w:r w:rsidR="00944A40">
        <w:t>.</w:t>
      </w:r>
      <w:r w:rsidR="00944A40" w:rsidRPr="00944A40">
        <w:t xml:space="preserve">  Friday night is under the direction of President Barker.</w:t>
      </w:r>
    </w:p>
    <w:p w:rsidR="00D350E8" w:rsidRDefault="00D350E8">
      <w:pPr>
        <w:pStyle w:val="Normal1"/>
        <w:spacing w:before="23"/>
        <w:ind w:right="20"/>
      </w:pPr>
    </w:p>
    <w:p w:rsidR="00D350E8" w:rsidRDefault="00D350E8">
      <w:pPr>
        <w:pStyle w:val="Normal1"/>
        <w:spacing w:before="23"/>
        <w:ind w:right="20"/>
      </w:pPr>
      <w:r>
        <w:t>The following wards will present on Wednesday night:</w:t>
      </w:r>
    </w:p>
    <w:p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Constellation</w:t>
      </w:r>
    </w:p>
    <w:p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Sierra Madre</w:t>
      </w:r>
    </w:p>
    <w:p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sidRPr="00D350E8">
        <w:rPr>
          <w:rFonts w:eastAsia="Times New Roman"/>
        </w:rPr>
        <w:t>3</w:t>
      </w:r>
      <w:r w:rsidRPr="00D350E8">
        <w:rPr>
          <w:rFonts w:eastAsia="Times New Roman"/>
          <w:vertAlign w:val="superscript"/>
        </w:rPr>
        <w:t>rd</w:t>
      </w:r>
      <w:r>
        <w:rPr>
          <w:rFonts w:eastAsia="Times New Roman"/>
        </w:rPr>
        <w:t xml:space="preserve"> Ward</w:t>
      </w:r>
    </w:p>
    <w:p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 xml:space="preserve">Highland Park </w:t>
      </w:r>
    </w:p>
    <w:p w:rsidR="00D350E8" w:rsidRDefault="00D350E8">
      <w:pPr>
        <w:pStyle w:val="Normal1"/>
        <w:spacing w:before="23"/>
        <w:ind w:right="20"/>
      </w:pPr>
    </w:p>
    <w:p w:rsidR="00D350E8" w:rsidRDefault="00D350E8" w:rsidP="00D350E8">
      <w:pPr>
        <w:pStyle w:val="Normal1"/>
        <w:spacing w:before="23"/>
        <w:ind w:right="20"/>
      </w:pPr>
      <w:r>
        <w:t>The following wards will present on Thursday night:</w:t>
      </w:r>
    </w:p>
    <w:p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Higley Groves</w:t>
      </w:r>
    </w:p>
    <w:p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Pioneer</w:t>
      </w:r>
    </w:p>
    <w:p w:rsidR="00D350E8" w:rsidRPr="00D350E8" w:rsidRDefault="00D350E8"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sidRPr="00D350E8">
        <w:rPr>
          <w:rFonts w:eastAsia="Times New Roman"/>
        </w:rPr>
        <w:t>6</w:t>
      </w:r>
      <w:r w:rsidRPr="00D350E8">
        <w:rPr>
          <w:rFonts w:eastAsia="Times New Roman"/>
          <w:vertAlign w:val="superscript"/>
        </w:rPr>
        <w:t>th</w:t>
      </w:r>
      <w:r>
        <w:rPr>
          <w:rFonts w:eastAsia="Times New Roman"/>
        </w:rPr>
        <w:t xml:space="preserve"> Ward</w:t>
      </w:r>
    </w:p>
    <w:p w:rsidR="00D350E8" w:rsidRPr="00D350E8" w:rsidRDefault="00A77BFF" w:rsidP="00D350E8">
      <w:pPr>
        <w:pStyle w:val="ListParagraph"/>
        <w:widowControl/>
        <w:numPr>
          <w:ilvl w:val="0"/>
          <w:numId w:val="10"/>
        </w:numPr>
        <w:pBdr>
          <w:top w:val="none" w:sz="0" w:space="0" w:color="auto"/>
          <w:left w:val="none" w:sz="0" w:space="0" w:color="auto"/>
          <w:bottom w:val="none" w:sz="0" w:space="0" w:color="auto"/>
          <w:right w:val="none" w:sz="0" w:space="0" w:color="auto"/>
          <w:between w:val="none" w:sz="0" w:space="0" w:color="auto"/>
        </w:pBdr>
        <w:spacing w:line="154" w:lineRule="atLeast"/>
        <w:rPr>
          <w:rFonts w:eastAsia="Times New Roman"/>
        </w:rPr>
      </w:pPr>
      <w:r>
        <w:rPr>
          <w:rFonts w:eastAsia="Times New Roman"/>
        </w:rPr>
        <w:t>Morrison Ranch</w:t>
      </w:r>
    </w:p>
    <w:p w:rsidR="00FA0733" w:rsidRDefault="00FA0733">
      <w:pPr>
        <w:pStyle w:val="Normal1"/>
        <w:spacing w:before="5"/>
        <w:ind w:right="20"/>
        <w:rPr>
          <w:sz w:val="25"/>
          <w:szCs w:val="25"/>
        </w:rPr>
      </w:pPr>
    </w:p>
    <w:p w:rsidR="00FA0733" w:rsidRDefault="00C80B1B">
      <w:pPr>
        <w:pStyle w:val="Heading2"/>
        <w:ind w:left="0" w:right="20"/>
        <w:rPr>
          <w:color w:val="2D74B5"/>
          <w:u w:val="single"/>
        </w:rPr>
      </w:pPr>
      <w:bookmarkStart w:id="55" w:name="_aidnlkiwelfk" w:colFirst="0" w:colLast="0"/>
      <w:bookmarkEnd w:id="55"/>
      <w:r>
        <w:rPr>
          <w:color w:val="2D74B5"/>
          <w:u w:val="single"/>
        </w:rPr>
        <w:t>Trading Post</w:t>
      </w:r>
    </w:p>
    <w:p w:rsidR="00FA0733" w:rsidRDefault="00B878D8">
      <w:pPr>
        <w:pStyle w:val="Normal1"/>
        <w:spacing w:before="25"/>
        <w:ind w:right="20"/>
      </w:pPr>
      <w:r>
        <w:t xml:space="preserve">The Trading Post is well stocked with plenty </w:t>
      </w:r>
      <w:r w:rsidR="00572440">
        <w:t>of snacks</w:t>
      </w:r>
      <w:r>
        <w:t xml:space="preserve">, drinks, and various other cool items. </w:t>
      </w:r>
      <w:r w:rsidR="00706883">
        <w:t>Young men</w:t>
      </w:r>
      <w:r w:rsidRPr="00B878D8">
        <w:t xml:space="preserve"> should bring their spending money in small denomination bills, to help them budget their money, and to mitigate the strain on the Trading Post. Credit cards and checks are not accepted.</w:t>
      </w:r>
    </w:p>
    <w:p w:rsidR="00FA0733" w:rsidRDefault="00FA0733">
      <w:pPr>
        <w:pStyle w:val="Normal1"/>
        <w:spacing w:before="10"/>
        <w:ind w:right="20"/>
        <w:rPr>
          <w:sz w:val="25"/>
          <w:szCs w:val="25"/>
        </w:rPr>
      </w:pPr>
    </w:p>
    <w:p w:rsidR="00FA0733" w:rsidRDefault="00C80B1B">
      <w:pPr>
        <w:pStyle w:val="Heading2"/>
        <w:ind w:left="0" w:right="20"/>
        <w:rPr>
          <w:color w:val="2D74B5"/>
          <w:u w:val="single"/>
        </w:rPr>
      </w:pPr>
      <w:bookmarkStart w:id="56" w:name="_cgxo0b6dew8k" w:colFirst="0" w:colLast="0"/>
      <w:bookmarkEnd w:id="56"/>
      <w:r>
        <w:rPr>
          <w:color w:val="2D74B5"/>
          <w:u w:val="single"/>
        </w:rPr>
        <w:t>Transportation of Equipment</w:t>
      </w:r>
    </w:p>
    <w:p w:rsidR="00FA0733" w:rsidRDefault="00C80B1B">
      <w:pPr>
        <w:pStyle w:val="Normal1"/>
        <w:spacing w:before="23"/>
        <w:ind w:right="20"/>
      </w:pPr>
      <w:r>
        <w:t>Wards may drive to their campsite to unload equipment</w:t>
      </w:r>
      <w:r w:rsidR="00944A40">
        <w:t xml:space="preserve">.  With the exception of a </w:t>
      </w:r>
      <w:r w:rsidR="00944A40" w:rsidRPr="00572440">
        <w:rPr>
          <w:strike/>
        </w:rPr>
        <w:t>single vehicle and</w:t>
      </w:r>
      <w:r w:rsidR="00944A40">
        <w:t xml:space="preserve"> trailer, no</w:t>
      </w:r>
      <w:r>
        <w:t xml:space="preserve"> vehicles </w:t>
      </w:r>
      <w:r w:rsidR="00944A40" w:rsidRPr="00572440">
        <w:rPr>
          <w:strike/>
        </w:rPr>
        <w:t xml:space="preserve">or </w:t>
      </w:r>
      <w:r w:rsidRPr="00572440">
        <w:rPr>
          <w:strike/>
        </w:rPr>
        <w:t>trailers</w:t>
      </w:r>
      <w:r>
        <w:t xml:space="preserve"> may be left in the campsite overnight; they must be returned to the parking area. </w:t>
      </w:r>
      <w:r w:rsidR="00944A40">
        <w:t>Generally, v</w:t>
      </w:r>
      <w:r>
        <w:t>ehicles are not allowed inside camp except to unload equipment at the beginning of camp and to load equipment at the end of camp.</w:t>
      </w:r>
    </w:p>
    <w:p w:rsidR="00C00B51" w:rsidRDefault="00C00B51" w:rsidP="00C00B51">
      <w:pPr>
        <w:pStyle w:val="Normal1"/>
        <w:spacing w:before="23"/>
        <w:ind w:right="20"/>
      </w:pPr>
    </w:p>
    <w:p w:rsidR="00C00B51" w:rsidRPr="00B910F7" w:rsidRDefault="00C00B51" w:rsidP="00B910F7">
      <w:pPr>
        <w:pStyle w:val="Heading2"/>
        <w:ind w:left="0" w:right="20"/>
        <w:rPr>
          <w:color w:val="2D74B5"/>
          <w:u w:val="single"/>
        </w:rPr>
      </w:pPr>
      <w:r w:rsidRPr="00B910F7">
        <w:rPr>
          <w:color w:val="2D74B5"/>
          <w:u w:val="single"/>
        </w:rPr>
        <w:t>Transportation to Remote Locations</w:t>
      </w:r>
    </w:p>
    <w:p w:rsidR="00C00B51" w:rsidRDefault="00C00B51" w:rsidP="00C00B51">
      <w:pPr>
        <w:pStyle w:val="Normal1"/>
        <w:spacing w:before="23"/>
        <w:ind w:right="20"/>
      </w:pPr>
      <w:r>
        <w:t xml:space="preserve">For the </w:t>
      </w:r>
      <w:r w:rsidR="00202983">
        <w:t>d</w:t>
      </w:r>
      <w:r>
        <w:t xml:space="preserve">eacons, each ward will have responsibility to provide transportation between </w:t>
      </w:r>
      <w:r w:rsidR="00202983">
        <w:t>C</w:t>
      </w:r>
      <w:r>
        <w:t>amp and the Service Project and between Camp and Lake</w:t>
      </w:r>
      <w:r w:rsidR="00202983">
        <w:t xml:space="preserve"> Mary</w:t>
      </w:r>
      <w:r>
        <w:t xml:space="preserve">.  </w:t>
      </w:r>
      <w:r w:rsidR="00920FBA">
        <w:t>Plan to seat approximately 14 youth.</w:t>
      </w:r>
    </w:p>
    <w:p w:rsidR="00C00B51" w:rsidRDefault="00C00B51" w:rsidP="00C00B51">
      <w:pPr>
        <w:pStyle w:val="Normal1"/>
        <w:spacing w:before="23"/>
        <w:ind w:right="20"/>
      </w:pPr>
    </w:p>
    <w:tbl>
      <w:tblPr>
        <w:tblStyle w:val="TableGrid"/>
        <w:tblW w:w="0" w:type="auto"/>
        <w:tblLook w:val="04A0" w:firstRow="1" w:lastRow="0" w:firstColumn="1" w:lastColumn="0" w:noHBand="0" w:noVBand="1"/>
      </w:tblPr>
      <w:tblGrid>
        <w:gridCol w:w="2722"/>
        <w:gridCol w:w="2677"/>
        <w:gridCol w:w="2596"/>
        <w:gridCol w:w="2301"/>
      </w:tblGrid>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p>
        </w:tc>
        <w:tc>
          <w:tcPr>
            <w:tcW w:w="2677" w:type="dxa"/>
          </w:tcPr>
          <w:p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Wednesday</w:t>
            </w:r>
          </w:p>
        </w:tc>
        <w:tc>
          <w:tcPr>
            <w:tcW w:w="2596" w:type="dxa"/>
          </w:tcPr>
          <w:p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Thursday</w:t>
            </w:r>
          </w:p>
        </w:tc>
        <w:tc>
          <w:tcPr>
            <w:tcW w:w="2301" w:type="dxa"/>
          </w:tcPr>
          <w:p w:rsidR="00B910F7" w:rsidRDefault="00B910F7"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Friday</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3</w:t>
            </w:r>
            <w:r w:rsidRPr="00B910F7">
              <w:rPr>
                <w:vertAlign w:val="superscript"/>
              </w:rPr>
              <w:t>rd</w:t>
            </w:r>
            <w:r>
              <w:t xml:space="preserve"> Ward</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6</w:t>
            </w:r>
            <w:r w:rsidRPr="00B910F7">
              <w:rPr>
                <w:vertAlign w:val="superscript"/>
              </w:rPr>
              <w:t>th</w:t>
            </w:r>
            <w:r>
              <w:t xml:space="preserve"> Ward</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Constellation</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Highland Park</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Higley Groves</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Morrison Ranch</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Pioneer</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r w:rsidR="00B910F7" w:rsidTr="00B910F7">
        <w:tc>
          <w:tcPr>
            <w:tcW w:w="2722" w:type="dxa"/>
          </w:tcPr>
          <w:p w:rsidR="00B910F7" w:rsidRDefault="00B910F7" w:rsidP="00C00B51">
            <w:pPr>
              <w:pStyle w:val="Normal1"/>
              <w:pBdr>
                <w:top w:val="none" w:sz="0" w:space="0" w:color="auto"/>
                <w:left w:val="none" w:sz="0" w:space="0" w:color="auto"/>
                <w:bottom w:val="none" w:sz="0" w:space="0" w:color="auto"/>
                <w:right w:val="none" w:sz="0" w:space="0" w:color="auto"/>
                <w:between w:val="none" w:sz="0" w:space="0" w:color="auto"/>
              </w:pBdr>
              <w:spacing w:before="23"/>
              <w:ind w:right="20"/>
            </w:pPr>
            <w:r>
              <w:t>Sierra Madre</w:t>
            </w:r>
          </w:p>
        </w:tc>
        <w:tc>
          <w:tcPr>
            <w:tcW w:w="2677"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596"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c>
          <w:tcPr>
            <w:tcW w:w="2301" w:type="dxa"/>
          </w:tcPr>
          <w:p w:rsidR="00B910F7" w:rsidRDefault="00A76E26" w:rsidP="00B910F7">
            <w:pPr>
              <w:pStyle w:val="Normal1"/>
              <w:pBdr>
                <w:top w:val="none" w:sz="0" w:space="0" w:color="auto"/>
                <w:left w:val="none" w:sz="0" w:space="0" w:color="auto"/>
                <w:bottom w:val="none" w:sz="0" w:space="0" w:color="auto"/>
                <w:right w:val="none" w:sz="0" w:space="0" w:color="auto"/>
                <w:between w:val="none" w:sz="0" w:space="0" w:color="auto"/>
              </w:pBdr>
              <w:spacing w:before="23"/>
              <w:ind w:right="20"/>
              <w:jc w:val="center"/>
            </w:pPr>
            <w:r>
              <w:t>TBD</w:t>
            </w:r>
          </w:p>
        </w:tc>
      </w:tr>
    </w:tbl>
    <w:p w:rsidR="00B910F7" w:rsidRDefault="00B910F7" w:rsidP="00C00B51">
      <w:pPr>
        <w:pStyle w:val="Normal1"/>
        <w:spacing w:before="23"/>
        <w:ind w:right="20"/>
      </w:pPr>
    </w:p>
    <w:p w:rsidR="00C00B51" w:rsidRDefault="00C00B51" w:rsidP="00C00B51">
      <w:pPr>
        <w:pStyle w:val="Normal1"/>
        <w:spacing w:before="23"/>
        <w:ind w:right="20"/>
      </w:pPr>
      <w:r>
        <w:t xml:space="preserve">For the </w:t>
      </w:r>
      <w:r w:rsidR="00706883">
        <w:t>teachers and priests</w:t>
      </w:r>
      <w:r>
        <w:t xml:space="preserve">, wards will need to provide transportation between camp and Sedona, and between camp and the Lake.  </w:t>
      </w:r>
    </w:p>
    <w:p w:rsidR="00FA0733" w:rsidRDefault="00FA0733">
      <w:pPr>
        <w:pStyle w:val="Normal1"/>
        <w:ind w:right="20"/>
      </w:pPr>
    </w:p>
    <w:p w:rsidR="0053373C" w:rsidRDefault="00C80B1B">
      <w:pPr>
        <w:pStyle w:val="Heading2"/>
        <w:keepNext/>
        <w:ind w:left="0" w:right="14"/>
        <w:rPr>
          <w:color w:val="2D74B5"/>
          <w:u w:val="single"/>
        </w:rPr>
      </w:pPr>
      <w:bookmarkStart w:id="57" w:name="_s259jhr9hkg0" w:colFirst="0" w:colLast="0"/>
      <w:bookmarkEnd w:id="57"/>
      <w:r>
        <w:rPr>
          <w:color w:val="2D74B5"/>
          <w:u w:val="single"/>
        </w:rPr>
        <w:t>Vehicles and Parking</w:t>
      </w:r>
    </w:p>
    <w:p w:rsidR="00D350E8" w:rsidRDefault="00C80B1B">
      <w:pPr>
        <w:pStyle w:val="Normal1"/>
        <w:spacing w:before="23"/>
        <w:ind w:right="20"/>
      </w:pPr>
      <w:r>
        <w:t>Wards are responsible to provide transportation for their own youth and leaders between home and camp</w:t>
      </w:r>
      <w:r w:rsidR="008A2F99">
        <w:t xml:space="preserve">, and back again on Saturday.  </w:t>
      </w:r>
    </w:p>
    <w:p w:rsidR="008A2F99" w:rsidRDefault="008A2F99">
      <w:pPr>
        <w:pStyle w:val="Normal1"/>
        <w:spacing w:before="23"/>
        <w:ind w:right="20"/>
      </w:pPr>
    </w:p>
    <w:p w:rsidR="00FA0733" w:rsidRDefault="00C80B1B">
      <w:pPr>
        <w:pStyle w:val="Normal1"/>
        <w:spacing w:before="23"/>
        <w:ind w:right="20"/>
      </w:pPr>
      <w:r>
        <w:t xml:space="preserve">Vehicles may be parked in the camp parking area only. In the parking area, please back your vehicle into your parking spot for quick exit in the event that an evacuation becomes necessary. </w:t>
      </w:r>
    </w:p>
    <w:p w:rsidR="00FA0733" w:rsidRDefault="00FA0733">
      <w:pPr>
        <w:pStyle w:val="Normal1"/>
        <w:spacing w:before="23"/>
        <w:ind w:right="20"/>
      </w:pPr>
    </w:p>
    <w:p w:rsidR="00FA0733" w:rsidRDefault="00C80B1B">
      <w:pPr>
        <w:pStyle w:val="Normal1"/>
        <w:spacing w:before="23"/>
        <w:ind w:right="20"/>
      </w:pPr>
      <w:r>
        <w:t>The property owner has asked that we not bring any recreational vehicles to camp (i.e., no ATVs, quads, golf carts, dirt bikes, motorcycles, etc.).</w:t>
      </w:r>
    </w:p>
    <w:p w:rsidR="00FA0733" w:rsidRDefault="00FA0733">
      <w:pPr>
        <w:pStyle w:val="Normal1"/>
        <w:spacing w:before="3"/>
        <w:ind w:right="20"/>
        <w:rPr>
          <w:sz w:val="25"/>
          <w:szCs w:val="25"/>
        </w:rPr>
      </w:pPr>
    </w:p>
    <w:p w:rsidR="00FA0733" w:rsidRDefault="00C80B1B">
      <w:pPr>
        <w:pStyle w:val="Heading2"/>
        <w:ind w:left="0" w:right="20"/>
        <w:rPr>
          <w:color w:val="2D74B5"/>
          <w:u w:val="single"/>
        </w:rPr>
      </w:pPr>
      <w:bookmarkStart w:id="58" w:name="_kbw53w5ot5dt" w:colFirst="0" w:colLast="0"/>
      <w:bookmarkEnd w:id="58"/>
      <w:r>
        <w:rPr>
          <w:color w:val="2D74B5"/>
          <w:u w:val="single"/>
        </w:rPr>
        <w:t>What to Wear</w:t>
      </w:r>
    </w:p>
    <w:p w:rsidR="00937680" w:rsidRDefault="00944A40">
      <w:pPr>
        <w:pStyle w:val="Normal1"/>
        <w:spacing w:before="25"/>
        <w:ind w:right="20"/>
      </w:pPr>
      <w:r>
        <w:t xml:space="preserve">Scouts should travel to camp wearing their standard BSA Field uniform (Class A).  </w:t>
      </w:r>
      <w:r w:rsidR="00920FBA">
        <w:t xml:space="preserve">For each flag ceremony, both morning and evening, youth should wear the regular Class A uniform.  At other times, youth should wear their Class B uniform as follows:  </w:t>
      </w:r>
    </w:p>
    <w:p w:rsidR="00937680" w:rsidRDefault="00944A40" w:rsidP="00937680">
      <w:pPr>
        <w:pStyle w:val="Normal1"/>
        <w:numPr>
          <w:ilvl w:val="0"/>
          <w:numId w:val="13"/>
        </w:numPr>
        <w:spacing w:before="25"/>
        <w:ind w:right="20"/>
      </w:pPr>
      <w:r>
        <w:t xml:space="preserve">On Wednesday all should wear </w:t>
      </w:r>
      <w:r w:rsidR="00920FBA">
        <w:t>their troop Class B shirt</w:t>
      </w:r>
      <w:r>
        <w:t xml:space="preserve">.  </w:t>
      </w:r>
    </w:p>
    <w:p w:rsidR="00937680" w:rsidRDefault="00944A40" w:rsidP="00937680">
      <w:pPr>
        <w:pStyle w:val="Normal1"/>
        <w:numPr>
          <w:ilvl w:val="0"/>
          <w:numId w:val="13"/>
        </w:numPr>
        <w:spacing w:before="25"/>
        <w:ind w:right="20"/>
      </w:pPr>
      <w:r>
        <w:t>On Thursday, all should wear the</w:t>
      </w:r>
      <w:r w:rsidR="00202983">
        <w:t xml:space="preserve"> Stake</w:t>
      </w:r>
      <w:r w:rsidR="00920FBA">
        <w:t xml:space="preserve"> Encampment</w:t>
      </w:r>
      <w:r w:rsidR="00202983">
        <w:t xml:space="preserve"> t-shirt</w:t>
      </w:r>
      <w:r w:rsidR="003246F8">
        <w:t xml:space="preserve">.  </w:t>
      </w:r>
    </w:p>
    <w:p w:rsidR="003246F8" w:rsidRDefault="003246F8" w:rsidP="00937680">
      <w:pPr>
        <w:pStyle w:val="Normal1"/>
        <w:numPr>
          <w:ilvl w:val="0"/>
          <w:numId w:val="13"/>
        </w:numPr>
        <w:spacing w:before="25"/>
        <w:ind w:right="20"/>
      </w:pPr>
      <w:r>
        <w:t>O</w:t>
      </w:r>
      <w:r w:rsidR="00944A40">
        <w:t xml:space="preserve">n Friday </w:t>
      </w:r>
      <w:r>
        <w:t xml:space="preserve">and Saturday the uniform choice is up to the ward.  </w:t>
      </w:r>
      <w:r w:rsidR="00944A40">
        <w:t xml:space="preserve">  </w:t>
      </w:r>
    </w:p>
    <w:p w:rsidR="003246F8" w:rsidRDefault="003246F8">
      <w:pPr>
        <w:pStyle w:val="Normal1"/>
        <w:spacing w:before="25"/>
        <w:ind w:right="20"/>
      </w:pPr>
    </w:p>
    <w:p w:rsidR="00FA0733" w:rsidRDefault="00C80B1B">
      <w:pPr>
        <w:pStyle w:val="Normal1"/>
        <w:spacing w:before="25"/>
        <w:ind w:right="20"/>
      </w:pPr>
      <w:r>
        <w:t>Activity appropriate footwear is required at all times while at camp</w:t>
      </w:r>
      <w:r w:rsidR="00B910F7">
        <w:t>.  For swimming, we recommend water shoes or sandals</w:t>
      </w:r>
      <w:r>
        <w:t xml:space="preserve">.  Campers </w:t>
      </w:r>
      <w:r w:rsidR="00566B58">
        <w:t xml:space="preserve">must </w:t>
      </w:r>
      <w:r w:rsidR="003246F8">
        <w:t>wear shoes</w:t>
      </w:r>
      <w:r>
        <w:t xml:space="preserve"> </w:t>
      </w:r>
      <w:r w:rsidR="00566B58">
        <w:t xml:space="preserve">that </w:t>
      </w:r>
      <w:r>
        <w:t xml:space="preserve">cover the entire foot. </w:t>
      </w:r>
    </w:p>
    <w:p w:rsidR="00FA0733" w:rsidRDefault="00FA0733">
      <w:pPr>
        <w:pStyle w:val="Normal1"/>
        <w:spacing w:line="268" w:lineRule="auto"/>
        <w:ind w:right="20"/>
      </w:pPr>
      <w:bookmarkStart w:id="59" w:name="_z337ya" w:colFirst="0" w:colLast="0"/>
      <w:bookmarkEnd w:id="59"/>
    </w:p>
    <w:p w:rsidR="00FA0733" w:rsidRPr="004F724A" w:rsidRDefault="00C80B1B">
      <w:pPr>
        <w:pStyle w:val="Heading1"/>
        <w:ind w:left="0" w:right="20"/>
        <w:rPr>
          <w:b/>
          <w:i/>
          <w:color w:val="4F81BD"/>
        </w:rPr>
      </w:pPr>
      <w:bookmarkStart w:id="60" w:name="_3tbugp1" w:colFirst="0" w:colLast="0"/>
      <w:bookmarkEnd w:id="60"/>
      <w:r w:rsidRPr="004F724A">
        <w:rPr>
          <w:b/>
          <w:i/>
          <w:color w:val="4F81BD"/>
        </w:rPr>
        <w:t>What to Bring to Camp</w:t>
      </w:r>
    </w:p>
    <w:p w:rsidR="00CE2031" w:rsidRDefault="00CE2031">
      <w:pPr>
        <w:pStyle w:val="Normal1"/>
        <w:spacing w:before="1"/>
        <w:ind w:right="20"/>
        <w:rPr>
          <w:sz w:val="24"/>
          <w:szCs w:val="24"/>
        </w:rPr>
        <w:sectPr w:rsidR="00CE2031" w:rsidSect="00CE2031">
          <w:type w:val="nextColumn"/>
          <w:pgSz w:w="12240" w:h="15840"/>
          <w:pgMar w:top="1080" w:right="1080" w:bottom="1080" w:left="1080" w:header="1253" w:footer="1008" w:gutter="0"/>
          <w:cols w:space="720"/>
        </w:sectPr>
      </w:pPr>
    </w:p>
    <w:p w:rsidR="00FA0733" w:rsidRDefault="00FA0733">
      <w:pPr>
        <w:pStyle w:val="Normal1"/>
        <w:spacing w:before="1"/>
        <w:ind w:right="20"/>
        <w:rPr>
          <w:sz w:val="24"/>
          <w:szCs w:val="24"/>
        </w:rPr>
      </w:pPr>
    </w:p>
    <w:p w:rsidR="00CE2031" w:rsidRDefault="00CE2031" w:rsidP="004F724A">
      <w:pPr>
        <w:pStyle w:val="Heading2"/>
        <w:ind w:left="0" w:right="20"/>
        <w:rPr>
          <w:color w:val="2D74B5"/>
          <w:sz w:val="24"/>
          <w:u w:val="single"/>
        </w:rPr>
        <w:sectPr w:rsidR="00CE2031" w:rsidSect="00CE2031">
          <w:type w:val="continuous"/>
          <w:pgSz w:w="12240" w:h="15840"/>
          <w:pgMar w:top="1080" w:right="1080" w:bottom="1080" w:left="1080" w:header="1253" w:footer="1008" w:gutter="0"/>
          <w:cols w:num="2" w:space="720"/>
        </w:sectPr>
      </w:pPr>
      <w:bookmarkStart w:id="61" w:name="_qsh70q" w:colFirst="0" w:colLast="0"/>
      <w:bookmarkEnd w:id="61"/>
      <w:r>
        <w:rPr>
          <w:color w:val="2D74B5"/>
          <w:sz w:val="24"/>
          <w:u w:val="single"/>
        </w:rPr>
        <w:br w:type="column"/>
      </w:r>
    </w:p>
    <w:p w:rsidR="00FA0733" w:rsidRPr="00CE2031" w:rsidRDefault="00C80B1B" w:rsidP="004F724A">
      <w:pPr>
        <w:pStyle w:val="Heading2"/>
        <w:ind w:left="0" w:right="20"/>
        <w:rPr>
          <w:color w:val="2D74B5"/>
          <w:sz w:val="22"/>
          <w:u w:val="single"/>
        </w:rPr>
      </w:pPr>
      <w:r w:rsidRPr="00CE2031">
        <w:rPr>
          <w:color w:val="2D74B5"/>
          <w:sz w:val="22"/>
          <w:u w:val="single"/>
        </w:rPr>
        <w:t>Recommended Troop Equipment:</w:t>
      </w:r>
    </w:p>
    <w:p w:rsidR="00FA0733" w:rsidRPr="00CE2031" w:rsidRDefault="00247F31" w:rsidP="00D006C3">
      <w:pPr>
        <w:pStyle w:val="Normal1"/>
        <w:numPr>
          <w:ilvl w:val="1"/>
          <w:numId w:val="5"/>
        </w:numPr>
        <w:tabs>
          <w:tab w:val="left" w:pos="821"/>
        </w:tabs>
        <w:spacing w:before="23" w:line="279" w:lineRule="auto"/>
        <w:ind w:right="20"/>
        <w:rPr>
          <w:sz w:val="18"/>
        </w:rPr>
      </w:pPr>
      <w:r w:rsidRPr="00CE2031">
        <w:rPr>
          <w:sz w:val="18"/>
        </w:rPr>
        <w:t>First aid kit</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US Flag</w:t>
      </w:r>
    </w:p>
    <w:p w:rsidR="00FA0733" w:rsidRPr="00CE2031" w:rsidRDefault="00247F31" w:rsidP="00D006C3">
      <w:pPr>
        <w:pStyle w:val="Normal1"/>
        <w:numPr>
          <w:ilvl w:val="1"/>
          <w:numId w:val="5"/>
        </w:numPr>
        <w:tabs>
          <w:tab w:val="left" w:pos="821"/>
        </w:tabs>
        <w:ind w:right="20"/>
        <w:rPr>
          <w:sz w:val="18"/>
        </w:rPr>
      </w:pPr>
      <w:r w:rsidRPr="00CE2031">
        <w:rPr>
          <w:sz w:val="18"/>
        </w:rPr>
        <w:t>Troop flag</w:t>
      </w:r>
    </w:p>
    <w:p w:rsidR="00FA0733" w:rsidRPr="00CE2031" w:rsidRDefault="00247F31" w:rsidP="00D006C3">
      <w:pPr>
        <w:pStyle w:val="Normal1"/>
        <w:numPr>
          <w:ilvl w:val="1"/>
          <w:numId w:val="5"/>
        </w:numPr>
        <w:tabs>
          <w:tab w:val="left" w:pos="821"/>
        </w:tabs>
        <w:ind w:right="20"/>
        <w:rPr>
          <w:sz w:val="18"/>
        </w:rPr>
      </w:pPr>
      <w:r w:rsidRPr="00CE2031">
        <w:rPr>
          <w:sz w:val="18"/>
        </w:rPr>
        <w:t>Patrol flags</w:t>
      </w:r>
    </w:p>
    <w:p w:rsidR="00FA0733" w:rsidRPr="00CE2031" w:rsidRDefault="00247F31" w:rsidP="00D006C3">
      <w:pPr>
        <w:pStyle w:val="Normal1"/>
        <w:numPr>
          <w:ilvl w:val="1"/>
          <w:numId w:val="5"/>
        </w:numPr>
        <w:tabs>
          <w:tab w:val="left" w:pos="821"/>
        </w:tabs>
        <w:ind w:right="20"/>
        <w:rPr>
          <w:sz w:val="18"/>
        </w:rPr>
      </w:pPr>
      <w:r w:rsidRPr="00CE2031">
        <w:rPr>
          <w:sz w:val="18"/>
        </w:rPr>
        <w:t>Bulletin board</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Service project equipment/materials</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Battery </w:t>
      </w:r>
      <w:r w:rsidR="00247F31" w:rsidRPr="00CE2031">
        <w:rPr>
          <w:sz w:val="18"/>
        </w:rPr>
        <w:t>powered clock</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Table(s) and other gear required for meal preparation.  Lost Eden is a primitive area with no improvements, not even picnic tables.</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Traditional camp fires are not permitted.  A portable gas fire pit is allowed (unless otherwise prohibited by Coconino National Forest).  </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Shade structure(s)</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Trash collection/containment</w:t>
      </w:r>
    </w:p>
    <w:p w:rsidR="00FA0733" w:rsidRDefault="00C80B1B" w:rsidP="00D006C3">
      <w:pPr>
        <w:pStyle w:val="Normal1"/>
        <w:numPr>
          <w:ilvl w:val="1"/>
          <w:numId w:val="5"/>
        </w:numPr>
        <w:tabs>
          <w:tab w:val="left" w:pos="821"/>
        </w:tabs>
        <w:spacing w:line="279" w:lineRule="auto"/>
        <w:ind w:right="20"/>
        <w:rPr>
          <w:sz w:val="18"/>
        </w:rPr>
      </w:pPr>
      <w:r w:rsidRPr="00CE2031">
        <w:rPr>
          <w:sz w:val="18"/>
        </w:rPr>
        <w:t>Drinking water containers</w:t>
      </w:r>
    </w:p>
    <w:p w:rsidR="002F3D00" w:rsidRPr="00CE2031" w:rsidRDefault="002F3D00" w:rsidP="00D006C3">
      <w:pPr>
        <w:pStyle w:val="Normal1"/>
        <w:numPr>
          <w:ilvl w:val="1"/>
          <w:numId w:val="5"/>
        </w:numPr>
        <w:tabs>
          <w:tab w:val="left" w:pos="821"/>
        </w:tabs>
        <w:spacing w:line="279" w:lineRule="auto"/>
        <w:ind w:right="20"/>
        <w:rPr>
          <w:sz w:val="18"/>
        </w:rPr>
      </w:pPr>
      <w:r>
        <w:rPr>
          <w:sz w:val="18"/>
        </w:rPr>
        <w:t>Food</w:t>
      </w:r>
    </w:p>
    <w:p w:rsidR="00FA0733" w:rsidRPr="00CE2031" w:rsidRDefault="00FA0733">
      <w:pPr>
        <w:pStyle w:val="Normal1"/>
        <w:spacing w:before="6"/>
        <w:ind w:right="20"/>
        <w:rPr>
          <w:szCs w:val="25"/>
        </w:rPr>
      </w:pPr>
    </w:p>
    <w:p w:rsidR="00FA0733" w:rsidRPr="00CE2031" w:rsidRDefault="00C80B1B">
      <w:pPr>
        <w:pStyle w:val="Heading2"/>
        <w:ind w:left="0" w:right="20"/>
        <w:rPr>
          <w:color w:val="2D74B5"/>
          <w:sz w:val="22"/>
          <w:u w:val="single"/>
        </w:rPr>
      </w:pPr>
      <w:bookmarkStart w:id="62" w:name="_3as4poj" w:colFirst="0" w:colLast="0"/>
      <w:bookmarkEnd w:id="62"/>
      <w:r w:rsidRPr="00CE2031">
        <w:rPr>
          <w:color w:val="2D74B5"/>
          <w:sz w:val="22"/>
          <w:u w:val="single"/>
        </w:rPr>
        <w:t xml:space="preserve">Recommended for young men </w:t>
      </w:r>
      <w:r w:rsidR="00706883">
        <w:rPr>
          <w:color w:val="2D74B5"/>
          <w:sz w:val="22"/>
          <w:u w:val="single"/>
        </w:rPr>
        <w:t>advisors</w:t>
      </w:r>
      <w:r w:rsidRPr="00CE2031">
        <w:rPr>
          <w:color w:val="2D74B5"/>
          <w:sz w:val="22"/>
          <w:u w:val="single"/>
        </w:rPr>
        <w:t>:</w:t>
      </w:r>
    </w:p>
    <w:p w:rsidR="00FA0733" w:rsidRPr="00CE2031" w:rsidRDefault="00C80B1B" w:rsidP="00D006C3">
      <w:pPr>
        <w:pStyle w:val="Normal1"/>
        <w:numPr>
          <w:ilvl w:val="1"/>
          <w:numId w:val="5"/>
        </w:numPr>
        <w:tabs>
          <w:tab w:val="left" w:pos="821"/>
        </w:tabs>
        <w:spacing w:before="23"/>
        <w:ind w:right="20"/>
        <w:rPr>
          <w:sz w:val="18"/>
        </w:rPr>
      </w:pPr>
      <w:r w:rsidRPr="00CE2031">
        <w:rPr>
          <w:sz w:val="18"/>
        </w:rPr>
        <w:t xml:space="preserve">Alarm </w:t>
      </w:r>
      <w:r w:rsidR="00247F31" w:rsidRPr="00CE2031">
        <w:rPr>
          <w:sz w:val="18"/>
        </w:rPr>
        <w:t>clock</w:t>
      </w:r>
    </w:p>
    <w:p w:rsidR="00FA0733" w:rsidRPr="00CE2031" w:rsidRDefault="00247F31" w:rsidP="00D006C3">
      <w:pPr>
        <w:pStyle w:val="Normal1"/>
        <w:numPr>
          <w:ilvl w:val="1"/>
          <w:numId w:val="5"/>
        </w:numPr>
        <w:tabs>
          <w:tab w:val="left" w:pos="821"/>
        </w:tabs>
        <w:ind w:right="20"/>
        <w:rPr>
          <w:sz w:val="18"/>
        </w:rPr>
      </w:pPr>
      <w:r w:rsidRPr="00CE2031">
        <w:rPr>
          <w:sz w:val="18"/>
        </w:rPr>
        <w:t>Advancement records</w:t>
      </w:r>
    </w:p>
    <w:p w:rsidR="00FA0733" w:rsidRPr="00CE2031" w:rsidRDefault="00247F31" w:rsidP="00D006C3">
      <w:pPr>
        <w:pStyle w:val="Normal1"/>
        <w:numPr>
          <w:ilvl w:val="1"/>
          <w:numId w:val="5"/>
        </w:numPr>
        <w:tabs>
          <w:tab w:val="left" w:pos="821"/>
        </w:tabs>
        <w:ind w:right="20"/>
        <w:rPr>
          <w:sz w:val="18"/>
        </w:rPr>
      </w:pPr>
      <w:r w:rsidRPr="00CE2031">
        <w:rPr>
          <w:sz w:val="18"/>
        </w:rPr>
        <w:t>Scoutmaster handbook</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Lantern</w:t>
      </w:r>
      <w:r w:rsidR="00247F31" w:rsidRPr="00CE2031">
        <w:rPr>
          <w:sz w:val="18"/>
        </w:rPr>
        <w:t>(s)</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Merit badge blue cards</w:t>
      </w:r>
    </w:p>
    <w:p w:rsidR="00FA0733" w:rsidRPr="00CE2031" w:rsidRDefault="00247F31" w:rsidP="00D006C3">
      <w:pPr>
        <w:pStyle w:val="Normal1"/>
        <w:numPr>
          <w:ilvl w:val="1"/>
          <w:numId w:val="5"/>
        </w:numPr>
        <w:tabs>
          <w:tab w:val="left" w:pos="821"/>
        </w:tabs>
        <w:ind w:right="20"/>
        <w:rPr>
          <w:sz w:val="18"/>
        </w:rPr>
      </w:pPr>
      <w:r w:rsidRPr="00CE2031">
        <w:rPr>
          <w:sz w:val="18"/>
        </w:rPr>
        <w:t xml:space="preserve">Current </w:t>
      </w:r>
      <w:r w:rsidR="00706883">
        <w:rPr>
          <w:sz w:val="18"/>
        </w:rPr>
        <w:t xml:space="preserve">BSA </w:t>
      </w:r>
      <w:r w:rsidRPr="00CE2031">
        <w:rPr>
          <w:sz w:val="18"/>
        </w:rPr>
        <w:t xml:space="preserve">merit badge </w:t>
      </w:r>
      <w:r w:rsidR="00706883">
        <w:rPr>
          <w:sz w:val="18"/>
        </w:rPr>
        <w:t>booklets</w:t>
      </w:r>
    </w:p>
    <w:p w:rsidR="00FA0733" w:rsidRPr="00CE2031" w:rsidRDefault="00C80B1B" w:rsidP="00D006C3">
      <w:pPr>
        <w:pStyle w:val="Normal1"/>
        <w:numPr>
          <w:ilvl w:val="1"/>
          <w:numId w:val="5"/>
        </w:numPr>
        <w:tabs>
          <w:tab w:val="left" w:pos="821"/>
        </w:tabs>
        <w:ind w:right="20"/>
        <w:rPr>
          <w:sz w:val="18"/>
        </w:rPr>
      </w:pPr>
      <w:r w:rsidRPr="00CE2031">
        <w:rPr>
          <w:sz w:val="18"/>
        </w:rPr>
        <w:t>Clothesline</w:t>
      </w:r>
    </w:p>
    <w:p w:rsidR="00FA0733" w:rsidRPr="00CE2031" w:rsidRDefault="00C80B1B" w:rsidP="00D006C3">
      <w:pPr>
        <w:pStyle w:val="Normal1"/>
        <w:numPr>
          <w:ilvl w:val="1"/>
          <w:numId w:val="5"/>
        </w:numPr>
        <w:tabs>
          <w:tab w:val="left" w:pos="821"/>
        </w:tabs>
        <w:ind w:right="20"/>
        <w:rPr>
          <w:sz w:val="18"/>
        </w:rPr>
      </w:pPr>
      <w:r w:rsidRPr="00CE2031">
        <w:rPr>
          <w:sz w:val="18"/>
        </w:rPr>
        <w:t xml:space="preserve">All </w:t>
      </w:r>
      <w:r w:rsidR="00247F31" w:rsidRPr="00CE2031">
        <w:rPr>
          <w:sz w:val="18"/>
        </w:rPr>
        <w:t>camp paperwork</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Contact inform</w:t>
      </w:r>
      <w:r w:rsidR="00C80B1B" w:rsidRPr="00CE2031">
        <w:rPr>
          <w:sz w:val="18"/>
        </w:rPr>
        <w:t xml:space="preserve">ation </w:t>
      </w:r>
      <w:r w:rsidRPr="00CE2031">
        <w:rPr>
          <w:sz w:val="18"/>
        </w:rPr>
        <w:t>for parents of all scouts</w:t>
      </w:r>
    </w:p>
    <w:p w:rsidR="00FA0733" w:rsidRDefault="00C80B1B" w:rsidP="00D006C3">
      <w:pPr>
        <w:pStyle w:val="Normal1"/>
        <w:numPr>
          <w:ilvl w:val="1"/>
          <w:numId w:val="5"/>
        </w:numPr>
        <w:tabs>
          <w:tab w:val="left" w:pos="821"/>
        </w:tabs>
        <w:spacing w:line="279" w:lineRule="auto"/>
        <w:ind w:right="20"/>
        <w:rPr>
          <w:sz w:val="18"/>
        </w:rPr>
      </w:pPr>
      <w:r w:rsidRPr="00CE2031">
        <w:rPr>
          <w:sz w:val="18"/>
        </w:rPr>
        <w:t xml:space="preserve">Camp </w:t>
      </w:r>
      <w:r w:rsidR="00247F31" w:rsidRPr="00CE2031">
        <w:rPr>
          <w:sz w:val="18"/>
        </w:rPr>
        <w:t>chair</w:t>
      </w:r>
    </w:p>
    <w:p w:rsidR="00706883" w:rsidRPr="00CE2031" w:rsidRDefault="00706883" w:rsidP="00D006C3">
      <w:pPr>
        <w:pStyle w:val="Normal1"/>
        <w:numPr>
          <w:ilvl w:val="1"/>
          <w:numId w:val="5"/>
        </w:numPr>
        <w:tabs>
          <w:tab w:val="left" w:pos="821"/>
        </w:tabs>
        <w:spacing w:line="279" w:lineRule="auto"/>
        <w:ind w:right="20"/>
        <w:rPr>
          <w:sz w:val="18"/>
        </w:rPr>
      </w:pPr>
      <w:r>
        <w:rPr>
          <w:sz w:val="18"/>
        </w:rPr>
        <w:t>Leather work gloves</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Fun attitude</w:t>
      </w:r>
      <w:r w:rsidR="00C80B1B" w:rsidRPr="00CE2031">
        <w:rPr>
          <w:sz w:val="18"/>
        </w:rPr>
        <w:t>!</w:t>
      </w:r>
    </w:p>
    <w:p w:rsidR="00FA0733" w:rsidRPr="00CE2031" w:rsidRDefault="00FA0733">
      <w:pPr>
        <w:pStyle w:val="Heading2"/>
        <w:spacing w:before="2"/>
        <w:ind w:left="0" w:right="20"/>
        <w:rPr>
          <w:color w:val="2D74B5"/>
          <w:sz w:val="22"/>
          <w:u w:val="single"/>
        </w:rPr>
      </w:pPr>
      <w:bookmarkStart w:id="63" w:name="_wqu12lt9jpv1" w:colFirst="0" w:colLast="0"/>
      <w:bookmarkEnd w:id="63"/>
    </w:p>
    <w:p w:rsidR="00FA0733" w:rsidRPr="00CE2031" w:rsidRDefault="00C80B1B" w:rsidP="004F724A">
      <w:pPr>
        <w:pStyle w:val="Heading2"/>
        <w:ind w:left="0" w:right="20"/>
        <w:rPr>
          <w:color w:val="2D74B5"/>
          <w:sz w:val="22"/>
          <w:u w:val="single"/>
        </w:rPr>
      </w:pPr>
      <w:bookmarkStart w:id="64" w:name="_1pxezwc" w:colFirst="0" w:colLast="0"/>
      <w:bookmarkEnd w:id="64"/>
      <w:r w:rsidRPr="00CE2031">
        <w:rPr>
          <w:color w:val="2D74B5"/>
          <w:sz w:val="22"/>
          <w:u w:val="single"/>
        </w:rPr>
        <w:t>Recommended Personal Gear</w:t>
      </w:r>
    </w:p>
    <w:p w:rsidR="0053373C" w:rsidRDefault="00C80B1B">
      <w:pPr>
        <w:pStyle w:val="Normal1"/>
        <w:numPr>
          <w:ilvl w:val="1"/>
          <w:numId w:val="5"/>
        </w:numPr>
        <w:tabs>
          <w:tab w:val="left" w:pos="821"/>
        </w:tabs>
        <w:spacing w:before="21"/>
        <w:ind w:right="20"/>
        <w:rPr>
          <w:sz w:val="18"/>
        </w:rPr>
      </w:pPr>
      <w:r w:rsidRPr="00CE2031">
        <w:rPr>
          <w:sz w:val="18"/>
        </w:rPr>
        <w:t>Scriptures</w:t>
      </w:r>
      <w:r w:rsidR="00566B58">
        <w:rPr>
          <w:sz w:val="18"/>
        </w:rPr>
        <w:t xml:space="preserve"> and </w:t>
      </w:r>
      <w:r w:rsidR="00B878D8">
        <w:rPr>
          <w:sz w:val="18"/>
        </w:rPr>
        <w:t>Duty to God booklet</w:t>
      </w:r>
    </w:p>
    <w:p w:rsidR="00FA0733" w:rsidRPr="00CE2031" w:rsidRDefault="00B878D8" w:rsidP="00D006C3">
      <w:pPr>
        <w:pStyle w:val="Normal1"/>
        <w:numPr>
          <w:ilvl w:val="1"/>
          <w:numId w:val="5"/>
        </w:numPr>
        <w:tabs>
          <w:tab w:val="left" w:pos="821"/>
        </w:tabs>
        <w:spacing w:before="21"/>
        <w:ind w:right="20"/>
        <w:rPr>
          <w:sz w:val="18"/>
        </w:rPr>
      </w:pPr>
      <w:r>
        <w:rPr>
          <w:sz w:val="18"/>
        </w:rPr>
        <w:t xml:space="preserve">Complete scout </w:t>
      </w:r>
      <w:r w:rsidR="00247F31" w:rsidRPr="00CE2031">
        <w:rPr>
          <w:sz w:val="18"/>
        </w:rPr>
        <w:t>uniform</w:t>
      </w:r>
    </w:p>
    <w:p w:rsidR="00944A40" w:rsidRPr="00CE2031" w:rsidRDefault="00944A40" w:rsidP="00944A40">
      <w:pPr>
        <w:pStyle w:val="Normal1"/>
        <w:numPr>
          <w:ilvl w:val="1"/>
          <w:numId w:val="5"/>
        </w:numPr>
        <w:tabs>
          <w:tab w:val="left" w:pos="821"/>
        </w:tabs>
        <w:ind w:right="20"/>
        <w:rPr>
          <w:sz w:val="18"/>
        </w:rPr>
      </w:pPr>
      <w:r w:rsidRPr="00CE2031">
        <w:rPr>
          <w:sz w:val="18"/>
        </w:rPr>
        <w:lastRenderedPageBreak/>
        <w:t xml:space="preserve">Class B </w:t>
      </w:r>
      <w:r w:rsidR="00247F31">
        <w:rPr>
          <w:sz w:val="18"/>
        </w:rPr>
        <w:t>s</w:t>
      </w:r>
      <w:r w:rsidRPr="00CE2031">
        <w:rPr>
          <w:sz w:val="18"/>
        </w:rPr>
        <w:t>hirts</w:t>
      </w:r>
    </w:p>
    <w:p w:rsidR="00FA0733" w:rsidRPr="00CE2031" w:rsidRDefault="00C80B1B" w:rsidP="00D006C3">
      <w:pPr>
        <w:pStyle w:val="Normal1"/>
        <w:numPr>
          <w:ilvl w:val="1"/>
          <w:numId w:val="5"/>
        </w:numPr>
        <w:tabs>
          <w:tab w:val="left" w:pos="821"/>
        </w:tabs>
        <w:ind w:right="20"/>
        <w:rPr>
          <w:sz w:val="18"/>
        </w:rPr>
      </w:pPr>
      <w:r w:rsidRPr="00CE2031">
        <w:rPr>
          <w:sz w:val="18"/>
        </w:rPr>
        <w:t>Jacket/Sweatshirt (if the high temperature is 100</w:t>
      </w:r>
      <w:r w:rsidR="00247F31">
        <w:rPr>
          <w:sz w:val="18"/>
        </w:rPr>
        <w:t xml:space="preserve"> </w:t>
      </w:r>
      <w:r w:rsidRPr="00CE2031">
        <w:rPr>
          <w:sz w:val="18"/>
        </w:rPr>
        <w:t>degrees in Gilbert, plan on a low of 40</w:t>
      </w:r>
      <w:r w:rsidR="00247F31">
        <w:rPr>
          <w:sz w:val="18"/>
        </w:rPr>
        <w:t xml:space="preserve"> </w:t>
      </w:r>
      <w:r w:rsidRPr="00CE2031">
        <w:rPr>
          <w:sz w:val="18"/>
        </w:rPr>
        <w:t>degrees at camp)</w:t>
      </w:r>
    </w:p>
    <w:p w:rsidR="00FA0733" w:rsidRPr="00CE2031" w:rsidRDefault="00C80B1B" w:rsidP="00D006C3">
      <w:pPr>
        <w:pStyle w:val="Normal1"/>
        <w:numPr>
          <w:ilvl w:val="1"/>
          <w:numId w:val="5"/>
        </w:numPr>
        <w:tabs>
          <w:tab w:val="left" w:pos="821"/>
        </w:tabs>
        <w:ind w:right="20"/>
        <w:rPr>
          <w:sz w:val="18"/>
        </w:rPr>
      </w:pPr>
      <w:r w:rsidRPr="00CE2031">
        <w:rPr>
          <w:sz w:val="18"/>
        </w:rPr>
        <w:t>Underwear</w:t>
      </w:r>
    </w:p>
    <w:p w:rsidR="00FA0733" w:rsidRPr="00CE2031" w:rsidRDefault="00C80B1B" w:rsidP="00D006C3">
      <w:pPr>
        <w:pStyle w:val="Normal1"/>
        <w:numPr>
          <w:ilvl w:val="1"/>
          <w:numId w:val="5"/>
        </w:numPr>
        <w:tabs>
          <w:tab w:val="left" w:pos="821"/>
        </w:tabs>
        <w:ind w:right="20"/>
        <w:rPr>
          <w:sz w:val="18"/>
        </w:rPr>
      </w:pPr>
      <w:r w:rsidRPr="00CE2031">
        <w:rPr>
          <w:sz w:val="18"/>
        </w:rPr>
        <w:t>Socks</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Shoes</w:t>
      </w:r>
    </w:p>
    <w:p w:rsidR="003E2B97" w:rsidRDefault="003E2B97" w:rsidP="00D006C3">
      <w:pPr>
        <w:pStyle w:val="Normal1"/>
        <w:numPr>
          <w:ilvl w:val="1"/>
          <w:numId w:val="5"/>
        </w:numPr>
        <w:tabs>
          <w:tab w:val="left" w:pos="821"/>
        </w:tabs>
        <w:spacing w:line="279" w:lineRule="auto"/>
        <w:ind w:right="20"/>
        <w:rPr>
          <w:sz w:val="18"/>
        </w:rPr>
      </w:pPr>
      <w:r>
        <w:rPr>
          <w:sz w:val="18"/>
        </w:rPr>
        <w:t>Long p</w:t>
      </w:r>
      <w:r w:rsidR="00247F31">
        <w:rPr>
          <w:sz w:val="18"/>
        </w:rPr>
        <w:t>ants</w:t>
      </w:r>
      <w:r>
        <w:rPr>
          <w:sz w:val="18"/>
        </w:rPr>
        <w:t xml:space="preserve"> (especially for service project)</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Shorts</w:t>
      </w:r>
      <w:r w:rsidR="00247F31">
        <w:rPr>
          <w:sz w:val="18"/>
        </w:rPr>
        <w:t xml:space="preserve"> (camp has few trails – you may be walking in brush and grasses)</w:t>
      </w:r>
    </w:p>
    <w:p w:rsidR="00FA0733" w:rsidRPr="00CE2031" w:rsidRDefault="00247F31" w:rsidP="00D006C3">
      <w:pPr>
        <w:pStyle w:val="Normal1"/>
        <w:numPr>
          <w:ilvl w:val="1"/>
          <w:numId w:val="5"/>
        </w:numPr>
        <w:tabs>
          <w:tab w:val="left" w:pos="821"/>
        </w:tabs>
        <w:ind w:right="20"/>
        <w:rPr>
          <w:sz w:val="18"/>
        </w:rPr>
      </w:pPr>
      <w:r w:rsidRPr="00CE2031">
        <w:rPr>
          <w:sz w:val="18"/>
        </w:rPr>
        <w:t>Sleeping bag</w:t>
      </w:r>
    </w:p>
    <w:p w:rsidR="00FA0733" w:rsidRPr="00CE2031" w:rsidRDefault="00247F31" w:rsidP="00D006C3">
      <w:pPr>
        <w:pStyle w:val="Normal1"/>
        <w:numPr>
          <w:ilvl w:val="1"/>
          <w:numId w:val="5"/>
        </w:numPr>
        <w:tabs>
          <w:tab w:val="left" w:pos="821"/>
        </w:tabs>
        <w:spacing w:line="280" w:lineRule="auto"/>
        <w:ind w:right="20"/>
        <w:rPr>
          <w:sz w:val="18"/>
        </w:rPr>
      </w:pPr>
      <w:r w:rsidRPr="00CE2031">
        <w:rPr>
          <w:sz w:val="18"/>
        </w:rPr>
        <w:t>Sleeping pad or mattress</w:t>
      </w:r>
    </w:p>
    <w:p w:rsidR="00FA0733" w:rsidRPr="00CE2031" w:rsidRDefault="00C80B1B" w:rsidP="00D006C3">
      <w:pPr>
        <w:pStyle w:val="Normal1"/>
        <w:numPr>
          <w:ilvl w:val="1"/>
          <w:numId w:val="5"/>
        </w:numPr>
        <w:tabs>
          <w:tab w:val="left" w:pos="821"/>
        </w:tabs>
        <w:spacing w:line="280" w:lineRule="auto"/>
        <w:ind w:right="20"/>
        <w:rPr>
          <w:sz w:val="18"/>
        </w:rPr>
      </w:pPr>
      <w:r w:rsidRPr="00CE2031">
        <w:rPr>
          <w:sz w:val="18"/>
        </w:rPr>
        <w:t>Rain gear</w:t>
      </w:r>
    </w:p>
    <w:p w:rsidR="00FA0733" w:rsidRPr="00CE2031" w:rsidRDefault="00247F31" w:rsidP="00D006C3">
      <w:pPr>
        <w:pStyle w:val="Normal1"/>
        <w:numPr>
          <w:ilvl w:val="1"/>
          <w:numId w:val="5"/>
        </w:numPr>
        <w:tabs>
          <w:tab w:val="left" w:pos="821"/>
        </w:tabs>
        <w:ind w:right="20"/>
        <w:rPr>
          <w:sz w:val="18"/>
        </w:rPr>
      </w:pPr>
      <w:r w:rsidRPr="00CE2031">
        <w:rPr>
          <w:sz w:val="18"/>
        </w:rPr>
        <w:t>Water bottle</w:t>
      </w:r>
      <w:r w:rsidR="00566B58">
        <w:rPr>
          <w:sz w:val="18"/>
        </w:rPr>
        <w:t xml:space="preserve"> *** This is a MUST</w:t>
      </w:r>
    </w:p>
    <w:p w:rsidR="00FA0733" w:rsidRPr="00CE2031" w:rsidRDefault="00C80B1B" w:rsidP="00D006C3">
      <w:pPr>
        <w:pStyle w:val="Normal1"/>
        <w:numPr>
          <w:ilvl w:val="1"/>
          <w:numId w:val="5"/>
        </w:numPr>
        <w:tabs>
          <w:tab w:val="left" w:pos="821"/>
        </w:tabs>
        <w:ind w:right="20"/>
        <w:rPr>
          <w:sz w:val="18"/>
        </w:rPr>
      </w:pPr>
      <w:r w:rsidRPr="00CE2031">
        <w:rPr>
          <w:sz w:val="18"/>
        </w:rPr>
        <w:t>Flashlight</w:t>
      </w:r>
      <w:r w:rsidR="00CE2031">
        <w:rPr>
          <w:sz w:val="18"/>
        </w:rPr>
        <w:t>/headlamp</w:t>
      </w:r>
    </w:p>
    <w:p w:rsidR="00FA0733" w:rsidRPr="00CE2031" w:rsidRDefault="00247F31" w:rsidP="00D006C3">
      <w:pPr>
        <w:pStyle w:val="Normal1"/>
        <w:numPr>
          <w:ilvl w:val="1"/>
          <w:numId w:val="5"/>
        </w:numPr>
        <w:tabs>
          <w:tab w:val="left" w:pos="821"/>
        </w:tabs>
        <w:ind w:right="20"/>
        <w:rPr>
          <w:sz w:val="18"/>
        </w:rPr>
      </w:pPr>
      <w:r w:rsidRPr="00CE2031">
        <w:rPr>
          <w:sz w:val="18"/>
        </w:rPr>
        <w:t>Pencil and notebook</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Hat</w:t>
      </w:r>
      <w:r w:rsidR="00A2222E">
        <w:rPr>
          <w:sz w:val="18"/>
        </w:rPr>
        <w:t xml:space="preserve"> (suggest wide-brim)</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Sunscreen</w:t>
      </w:r>
    </w:p>
    <w:p w:rsidR="00FA0733" w:rsidRPr="00CE2031" w:rsidRDefault="00C80B1B" w:rsidP="00D006C3">
      <w:pPr>
        <w:pStyle w:val="Normal1"/>
        <w:numPr>
          <w:ilvl w:val="1"/>
          <w:numId w:val="5"/>
        </w:numPr>
        <w:tabs>
          <w:tab w:val="left" w:pos="821"/>
        </w:tabs>
        <w:ind w:right="20"/>
        <w:rPr>
          <w:sz w:val="18"/>
        </w:rPr>
      </w:pPr>
      <w:r w:rsidRPr="00CE2031">
        <w:rPr>
          <w:sz w:val="18"/>
        </w:rPr>
        <w:t>Sunglasses</w:t>
      </w:r>
    </w:p>
    <w:p w:rsidR="00FA0733" w:rsidRPr="00CE2031" w:rsidRDefault="00247F31" w:rsidP="00D006C3">
      <w:pPr>
        <w:pStyle w:val="Normal1"/>
        <w:numPr>
          <w:ilvl w:val="1"/>
          <w:numId w:val="5"/>
        </w:numPr>
        <w:tabs>
          <w:tab w:val="left" w:pos="821"/>
        </w:tabs>
        <w:ind w:right="20"/>
        <w:rPr>
          <w:sz w:val="18"/>
        </w:rPr>
      </w:pPr>
      <w:r w:rsidRPr="00CE2031">
        <w:rPr>
          <w:sz w:val="18"/>
        </w:rPr>
        <w:t>Lip balm</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Watch</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Scout handbook</w:t>
      </w:r>
    </w:p>
    <w:p w:rsidR="00FA0733" w:rsidRPr="00CE2031" w:rsidRDefault="00706883" w:rsidP="00D006C3">
      <w:pPr>
        <w:pStyle w:val="Normal1"/>
        <w:numPr>
          <w:ilvl w:val="1"/>
          <w:numId w:val="5"/>
        </w:numPr>
        <w:tabs>
          <w:tab w:val="left" w:pos="821"/>
        </w:tabs>
        <w:ind w:right="20"/>
        <w:rPr>
          <w:sz w:val="18"/>
        </w:rPr>
      </w:pPr>
      <w:r>
        <w:rPr>
          <w:sz w:val="18"/>
        </w:rPr>
        <w:t>BSA m</w:t>
      </w:r>
      <w:r w:rsidR="00247F31" w:rsidRPr="00CE2031">
        <w:rPr>
          <w:sz w:val="18"/>
        </w:rPr>
        <w:t xml:space="preserve">erit badge </w:t>
      </w:r>
      <w:r>
        <w:rPr>
          <w:sz w:val="18"/>
        </w:rPr>
        <w:t>booklets</w:t>
      </w:r>
    </w:p>
    <w:p w:rsidR="00FA0733" w:rsidRDefault="00C80B1B" w:rsidP="00D006C3">
      <w:pPr>
        <w:pStyle w:val="Normal1"/>
        <w:numPr>
          <w:ilvl w:val="1"/>
          <w:numId w:val="5"/>
        </w:numPr>
        <w:tabs>
          <w:tab w:val="left" w:pos="821"/>
        </w:tabs>
        <w:ind w:right="20"/>
        <w:rPr>
          <w:sz w:val="18"/>
        </w:rPr>
      </w:pPr>
      <w:r w:rsidRPr="00CE2031">
        <w:rPr>
          <w:sz w:val="18"/>
        </w:rPr>
        <w:t>Swimsuit</w:t>
      </w:r>
    </w:p>
    <w:p w:rsidR="0045346A" w:rsidRPr="00CE2031" w:rsidRDefault="0045346A" w:rsidP="00D006C3">
      <w:pPr>
        <w:pStyle w:val="Normal1"/>
        <w:numPr>
          <w:ilvl w:val="1"/>
          <w:numId w:val="5"/>
        </w:numPr>
        <w:tabs>
          <w:tab w:val="left" w:pos="821"/>
        </w:tabs>
        <w:ind w:right="20"/>
        <w:rPr>
          <w:sz w:val="18"/>
        </w:rPr>
      </w:pPr>
      <w:r>
        <w:rPr>
          <w:sz w:val="18"/>
        </w:rPr>
        <w:t>Water shoes/sandals</w:t>
      </w:r>
    </w:p>
    <w:p w:rsidR="00FA0733" w:rsidRPr="00CE2031" w:rsidRDefault="00C80B1B" w:rsidP="00D006C3">
      <w:pPr>
        <w:pStyle w:val="Normal1"/>
        <w:numPr>
          <w:ilvl w:val="1"/>
          <w:numId w:val="5"/>
        </w:numPr>
        <w:tabs>
          <w:tab w:val="left" w:pos="821"/>
        </w:tabs>
        <w:ind w:right="20"/>
        <w:rPr>
          <w:sz w:val="18"/>
        </w:rPr>
      </w:pPr>
      <w:r w:rsidRPr="00CE2031">
        <w:rPr>
          <w:sz w:val="18"/>
        </w:rPr>
        <w:t>Toiletries</w:t>
      </w:r>
    </w:p>
    <w:p w:rsidR="00FA0733" w:rsidRPr="00CE2031" w:rsidRDefault="00C80B1B" w:rsidP="00D006C3">
      <w:pPr>
        <w:pStyle w:val="Normal1"/>
        <w:numPr>
          <w:ilvl w:val="1"/>
          <w:numId w:val="5"/>
        </w:numPr>
        <w:tabs>
          <w:tab w:val="left" w:pos="821"/>
        </w:tabs>
        <w:ind w:right="20"/>
        <w:rPr>
          <w:sz w:val="18"/>
        </w:rPr>
      </w:pPr>
      <w:r w:rsidRPr="00CE2031">
        <w:rPr>
          <w:sz w:val="18"/>
        </w:rPr>
        <w:t>Camp chair</w:t>
      </w:r>
    </w:p>
    <w:p w:rsidR="00FA0733" w:rsidRPr="00CE2031" w:rsidRDefault="00C80B1B" w:rsidP="00D006C3">
      <w:pPr>
        <w:pStyle w:val="Normal1"/>
        <w:numPr>
          <w:ilvl w:val="1"/>
          <w:numId w:val="5"/>
        </w:numPr>
        <w:tabs>
          <w:tab w:val="left" w:pos="821"/>
        </w:tabs>
        <w:spacing w:before="1" w:line="279" w:lineRule="auto"/>
        <w:ind w:right="20"/>
        <w:rPr>
          <w:sz w:val="18"/>
        </w:rPr>
      </w:pPr>
      <w:proofErr w:type="spellStart"/>
      <w:r w:rsidRPr="00CE2031">
        <w:rPr>
          <w:sz w:val="18"/>
        </w:rPr>
        <w:t>Totin</w:t>
      </w:r>
      <w:proofErr w:type="spellEnd"/>
      <w:r w:rsidRPr="00CE2031">
        <w:rPr>
          <w:sz w:val="18"/>
        </w:rPr>
        <w:t xml:space="preserve">’ Chip &amp; </w:t>
      </w:r>
      <w:proofErr w:type="spellStart"/>
      <w:r w:rsidRPr="00CE2031">
        <w:rPr>
          <w:sz w:val="18"/>
        </w:rPr>
        <w:t>Firem’n</w:t>
      </w:r>
      <w:proofErr w:type="spellEnd"/>
      <w:r w:rsidRPr="00CE2031">
        <w:rPr>
          <w:sz w:val="18"/>
        </w:rPr>
        <w:t xml:space="preserve"> Chit</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Towel </w:t>
      </w:r>
      <w:r w:rsidR="00247F31" w:rsidRPr="00CE2031">
        <w:rPr>
          <w:sz w:val="18"/>
        </w:rPr>
        <w:t>and washcloth</w:t>
      </w:r>
    </w:p>
    <w:p w:rsidR="00FA0733" w:rsidRDefault="00247F31" w:rsidP="00D006C3">
      <w:pPr>
        <w:pStyle w:val="Normal1"/>
        <w:numPr>
          <w:ilvl w:val="1"/>
          <w:numId w:val="5"/>
        </w:numPr>
        <w:tabs>
          <w:tab w:val="left" w:pos="821"/>
        </w:tabs>
        <w:ind w:right="20"/>
        <w:rPr>
          <w:sz w:val="18"/>
        </w:rPr>
      </w:pPr>
      <w:r w:rsidRPr="00CE2031">
        <w:rPr>
          <w:sz w:val="18"/>
        </w:rPr>
        <w:t>Spending money</w:t>
      </w:r>
    </w:p>
    <w:p w:rsidR="00247F31" w:rsidRDefault="00706883" w:rsidP="00D006C3">
      <w:pPr>
        <w:pStyle w:val="Normal1"/>
        <w:numPr>
          <w:ilvl w:val="1"/>
          <w:numId w:val="5"/>
        </w:numPr>
        <w:tabs>
          <w:tab w:val="left" w:pos="821"/>
        </w:tabs>
        <w:ind w:right="20"/>
        <w:rPr>
          <w:sz w:val="18"/>
        </w:rPr>
      </w:pPr>
      <w:r>
        <w:rPr>
          <w:sz w:val="18"/>
        </w:rPr>
        <w:t>Leather wo</w:t>
      </w:r>
      <w:r w:rsidR="00247F31">
        <w:rPr>
          <w:sz w:val="18"/>
        </w:rPr>
        <w:t>rk gloves</w:t>
      </w:r>
    </w:p>
    <w:p w:rsidR="00FA0733" w:rsidRPr="00CE2031" w:rsidRDefault="00FA0733">
      <w:pPr>
        <w:pStyle w:val="Normal1"/>
        <w:spacing w:before="5"/>
        <w:ind w:right="20"/>
        <w:rPr>
          <w:szCs w:val="25"/>
        </w:rPr>
      </w:pPr>
    </w:p>
    <w:p w:rsidR="00FA0733" w:rsidRPr="00CE2031" w:rsidRDefault="00C80B1B">
      <w:pPr>
        <w:pStyle w:val="Heading2"/>
        <w:ind w:left="0" w:right="20"/>
        <w:rPr>
          <w:color w:val="2D74B5"/>
          <w:sz w:val="22"/>
          <w:u w:val="single"/>
        </w:rPr>
      </w:pPr>
      <w:bookmarkStart w:id="65" w:name="_49x2ik5" w:colFirst="0" w:colLast="0"/>
      <w:bookmarkEnd w:id="65"/>
      <w:r w:rsidRPr="00CE2031">
        <w:rPr>
          <w:color w:val="2D74B5"/>
          <w:sz w:val="22"/>
          <w:u w:val="single"/>
        </w:rPr>
        <w:t>Optional Gear</w:t>
      </w:r>
    </w:p>
    <w:p w:rsidR="00FA0733" w:rsidRPr="00CE2031" w:rsidRDefault="00247F31" w:rsidP="00D006C3">
      <w:pPr>
        <w:pStyle w:val="Normal1"/>
        <w:numPr>
          <w:ilvl w:val="1"/>
          <w:numId w:val="5"/>
        </w:numPr>
        <w:tabs>
          <w:tab w:val="left" w:pos="821"/>
        </w:tabs>
        <w:spacing w:before="23"/>
        <w:ind w:right="20"/>
        <w:rPr>
          <w:sz w:val="18"/>
        </w:rPr>
      </w:pPr>
      <w:r w:rsidRPr="00CE2031">
        <w:rPr>
          <w:sz w:val="18"/>
        </w:rPr>
        <w:t>Compass</w:t>
      </w:r>
    </w:p>
    <w:p w:rsidR="00FA0733" w:rsidRPr="00CE2031" w:rsidRDefault="00247F31" w:rsidP="00D006C3">
      <w:pPr>
        <w:pStyle w:val="Normal1"/>
        <w:numPr>
          <w:ilvl w:val="1"/>
          <w:numId w:val="5"/>
        </w:numPr>
        <w:tabs>
          <w:tab w:val="left" w:pos="821"/>
        </w:tabs>
        <w:ind w:right="20"/>
        <w:rPr>
          <w:sz w:val="18"/>
        </w:rPr>
      </w:pPr>
      <w:r w:rsidRPr="00CE2031">
        <w:rPr>
          <w:sz w:val="18"/>
        </w:rPr>
        <w:t>Pocketknife</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Camera</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Sewing kit</w:t>
      </w:r>
    </w:p>
    <w:p w:rsidR="00FA0733" w:rsidRPr="00CE2031" w:rsidRDefault="00247F31" w:rsidP="00D006C3">
      <w:pPr>
        <w:pStyle w:val="Normal1"/>
        <w:numPr>
          <w:ilvl w:val="1"/>
          <w:numId w:val="5"/>
        </w:numPr>
        <w:tabs>
          <w:tab w:val="left" w:pos="821"/>
        </w:tabs>
        <w:ind w:right="20"/>
        <w:rPr>
          <w:sz w:val="18"/>
        </w:rPr>
      </w:pPr>
      <w:r w:rsidRPr="00CE2031">
        <w:rPr>
          <w:sz w:val="18"/>
        </w:rPr>
        <w:t>Hiking staff</w:t>
      </w:r>
    </w:p>
    <w:p w:rsidR="00FA0733" w:rsidRPr="00CE2031" w:rsidRDefault="00247F31" w:rsidP="00D006C3">
      <w:pPr>
        <w:pStyle w:val="Normal1"/>
        <w:numPr>
          <w:ilvl w:val="1"/>
          <w:numId w:val="5"/>
        </w:numPr>
        <w:tabs>
          <w:tab w:val="left" w:pos="821"/>
        </w:tabs>
        <w:ind w:right="20"/>
        <w:rPr>
          <w:sz w:val="18"/>
        </w:rPr>
      </w:pPr>
      <w:r w:rsidRPr="00CE2031">
        <w:rPr>
          <w:sz w:val="18"/>
        </w:rPr>
        <w:t>Sharpening stone</w:t>
      </w:r>
    </w:p>
    <w:p w:rsidR="00FA0733" w:rsidRPr="00CE2031" w:rsidRDefault="00566B58" w:rsidP="00D006C3">
      <w:pPr>
        <w:pStyle w:val="Normal1"/>
        <w:numPr>
          <w:ilvl w:val="1"/>
          <w:numId w:val="5"/>
        </w:numPr>
        <w:tabs>
          <w:tab w:val="left" w:pos="821"/>
        </w:tabs>
        <w:spacing w:before="1" w:line="279" w:lineRule="auto"/>
        <w:ind w:right="20"/>
        <w:rPr>
          <w:sz w:val="18"/>
        </w:rPr>
      </w:pPr>
      <w:r>
        <w:rPr>
          <w:sz w:val="18"/>
        </w:rPr>
        <w:t>Bug spray</w:t>
      </w:r>
    </w:p>
    <w:p w:rsidR="00FA0733" w:rsidRPr="00CE2031" w:rsidRDefault="00247F31" w:rsidP="00D006C3">
      <w:pPr>
        <w:pStyle w:val="Normal1"/>
        <w:numPr>
          <w:ilvl w:val="1"/>
          <w:numId w:val="5"/>
        </w:numPr>
        <w:tabs>
          <w:tab w:val="left" w:pos="821"/>
        </w:tabs>
        <w:spacing w:line="279" w:lineRule="auto"/>
        <w:ind w:right="20"/>
        <w:rPr>
          <w:sz w:val="18"/>
        </w:rPr>
      </w:pPr>
      <w:r w:rsidRPr="00CE2031">
        <w:rPr>
          <w:sz w:val="18"/>
        </w:rPr>
        <w:t>Twine or light rope</w:t>
      </w:r>
    </w:p>
    <w:p w:rsidR="00FA0733" w:rsidRDefault="00247F31" w:rsidP="00D006C3">
      <w:pPr>
        <w:pStyle w:val="Normal1"/>
        <w:numPr>
          <w:ilvl w:val="1"/>
          <w:numId w:val="5"/>
        </w:numPr>
        <w:tabs>
          <w:tab w:val="left" w:pos="821"/>
        </w:tabs>
        <w:ind w:right="20"/>
        <w:rPr>
          <w:sz w:val="18"/>
        </w:rPr>
      </w:pPr>
      <w:r w:rsidRPr="00CE2031">
        <w:rPr>
          <w:sz w:val="18"/>
        </w:rPr>
        <w:t>Musical instruments</w:t>
      </w:r>
    </w:p>
    <w:p w:rsidR="00CE2031" w:rsidRPr="00CE2031" w:rsidRDefault="00247F31" w:rsidP="00D006C3">
      <w:pPr>
        <w:pStyle w:val="Normal1"/>
        <w:numPr>
          <w:ilvl w:val="1"/>
          <w:numId w:val="5"/>
        </w:numPr>
        <w:tabs>
          <w:tab w:val="left" w:pos="821"/>
        </w:tabs>
        <w:ind w:right="20"/>
        <w:rPr>
          <w:sz w:val="18"/>
        </w:rPr>
      </w:pPr>
      <w:r>
        <w:rPr>
          <w:sz w:val="18"/>
        </w:rPr>
        <w:t>Tent</w:t>
      </w:r>
      <w:r w:rsidR="00706883">
        <w:rPr>
          <w:sz w:val="18"/>
        </w:rPr>
        <w:t xml:space="preserve"> (or find a buddy, or sleep under the stars)</w:t>
      </w:r>
    </w:p>
    <w:p w:rsidR="00FA0733" w:rsidRPr="00CE2031" w:rsidRDefault="00FA0733">
      <w:pPr>
        <w:pStyle w:val="Normal1"/>
        <w:spacing w:before="5"/>
        <w:ind w:right="20"/>
        <w:rPr>
          <w:szCs w:val="25"/>
        </w:rPr>
      </w:pPr>
    </w:p>
    <w:p w:rsidR="00FA0733" w:rsidRPr="00CE2031" w:rsidRDefault="00C80B1B">
      <w:pPr>
        <w:pStyle w:val="Heading2"/>
        <w:ind w:left="0" w:right="20"/>
        <w:rPr>
          <w:color w:val="2D74B5"/>
          <w:sz w:val="22"/>
          <w:u w:val="single"/>
        </w:rPr>
      </w:pPr>
      <w:bookmarkStart w:id="66" w:name="_2p2csry" w:colFirst="0" w:colLast="0"/>
      <w:bookmarkEnd w:id="66"/>
      <w:r w:rsidRPr="00CE2031">
        <w:rPr>
          <w:color w:val="2D74B5"/>
          <w:sz w:val="22"/>
          <w:u w:val="single"/>
        </w:rPr>
        <w:t>Leave at Home</w:t>
      </w:r>
    </w:p>
    <w:p w:rsidR="00FA0733" w:rsidRPr="00CE2031" w:rsidRDefault="00C80B1B" w:rsidP="00D006C3">
      <w:pPr>
        <w:pStyle w:val="Normal1"/>
        <w:numPr>
          <w:ilvl w:val="1"/>
          <w:numId w:val="5"/>
        </w:numPr>
        <w:tabs>
          <w:tab w:val="left" w:pos="821"/>
        </w:tabs>
        <w:spacing w:before="23"/>
        <w:ind w:right="20"/>
        <w:rPr>
          <w:sz w:val="18"/>
        </w:rPr>
      </w:pPr>
      <w:r w:rsidRPr="00CE2031">
        <w:rPr>
          <w:sz w:val="18"/>
        </w:rPr>
        <w:t>Fireworks</w:t>
      </w:r>
    </w:p>
    <w:p w:rsidR="00FA0733" w:rsidRPr="00247F31" w:rsidRDefault="00C80B1B" w:rsidP="00247F31">
      <w:pPr>
        <w:pStyle w:val="Normal1"/>
        <w:numPr>
          <w:ilvl w:val="1"/>
          <w:numId w:val="5"/>
        </w:numPr>
        <w:tabs>
          <w:tab w:val="left" w:pos="821"/>
        </w:tabs>
        <w:ind w:right="20"/>
        <w:rPr>
          <w:sz w:val="18"/>
        </w:rPr>
      </w:pPr>
      <w:r w:rsidRPr="00CE2031">
        <w:rPr>
          <w:sz w:val="18"/>
        </w:rPr>
        <w:t>Cell phone</w:t>
      </w:r>
      <w:r w:rsidR="00247F31">
        <w:rPr>
          <w:sz w:val="18"/>
        </w:rPr>
        <w:t xml:space="preserve">, </w:t>
      </w:r>
      <w:r w:rsidRPr="00247F31">
        <w:rPr>
          <w:sz w:val="18"/>
        </w:rPr>
        <w:t>iPod</w:t>
      </w:r>
      <w:r w:rsidR="004F724A" w:rsidRPr="00247F31">
        <w:rPr>
          <w:sz w:val="18"/>
        </w:rPr>
        <w:t>, iPad, etc.</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 xml:space="preserve">Sheath </w:t>
      </w:r>
      <w:r w:rsidR="00CE2031">
        <w:rPr>
          <w:sz w:val="18"/>
        </w:rPr>
        <w:t>k</w:t>
      </w:r>
      <w:r w:rsidRPr="00CE2031">
        <w:rPr>
          <w:sz w:val="18"/>
        </w:rPr>
        <w:t>nives</w:t>
      </w:r>
    </w:p>
    <w:p w:rsidR="00FA0733" w:rsidRPr="00CE2031" w:rsidRDefault="00C80B1B" w:rsidP="00D006C3">
      <w:pPr>
        <w:pStyle w:val="Normal1"/>
        <w:numPr>
          <w:ilvl w:val="1"/>
          <w:numId w:val="5"/>
        </w:numPr>
        <w:tabs>
          <w:tab w:val="left" w:pos="821"/>
        </w:tabs>
        <w:ind w:right="20"/>
        <w:rPr>
          <w:sz w:val="18"/>
        </w:rPr>
      </w:pPr>
      <w:r w:rsidRPr="00CE2031">
        <w:rPr>
          <w:sz w:val="18"/>
        </w:rPr>
        <w:t>Firearms</w:t>
      </w:r>
      <w:r w:rsidR="00706883">
        <w:rPr>
          <w:sz w:val="18"/>
        </w:rPr>
        <w:t>, paintball, airsoft, etc.</w:t>
      </w:r>
    </w:p>
    <w:p w:rsidR="00FA0733" w:rsidRPr="00CE2031" w:rsidRDefault="00CE2031" w:rsidP="00D006C3">
      <w:pPr>
        <w:pStyle w:val="Normal1"/>
        <w:numPr>
          <w:ilvl w:val="1"/>
          <w:numId w:val="5"/>
        </w:numPr>
        <w:tabs>
          <w:tab w:val="left" w:pos="821"/>
        </w:tabs>
        <w:ind w:right="20"/>
        <w:rPr>
          <w:sz w:val="18"/>
        </w:rPr>
      </w:pPr>
      <w:r>
        <w:rPr>
          <w:sz w:val="18"/>
        </w:rPr>
        <w:t>Personal a</w:t>
      </w:r>
      <w:r w:rsidR="00C80B1B" w:rsidRPr="00CE2031">
        <w:rPr>
          <w:sz w:val="18"/>
        </w:rPr>
        <w:t xml:space="preserve">rchery </w:t>
      </w:r>
      <w:r>
        <w:rPr>
          <w:sz w:val="18"/>
        </w:rPr>
        <w:t>e</w:t>
      </w:r>
      <w:r w:rsidR="00C80B1B" w:rsidRPr="00CE2031">
        <w:rPr>
          <w:sz w:val="18"/>
        </w:rPr>
        <w:t>quipment</w:t>
      </w:r>
    </w:p>
    <w:p w:rsidR="00FA0733" w:rsidRPr="00CE2031" w:rsidRDefault="00C80B1B" w:rsidP="00D006C3">
      <w:pPr>
        <w:pStyle w:val="Normal1"/>
        <w:numPr>
          <w:ilvl w:val="1"/>
          <w:numId w:val="5"/>
        </w:numPr>
        <w:tabs>
          <w:tab w:val="left" w:pos="821"/>
        </w:tabs>
        <w:spacing w:line="279" w:lineRule="auto"/>
        <w:ind w:right="20"/>
        <w:rPr>
          <w:sz w:val="18"/>
        </w:rPr>
      </w:pPr>
      <w:r w:rsidRPr="00CE2031">
        <w:rPr>
          <w:sz w:val="18"/>
        </w:rPr>
        <w:t>Slingshots</w:t>
      </w:r>
    </w:p>
    <w:p w:rsidR="00FA0733" w:rsidRPr="00CE2031" w:rsidRDefault="00C80B1B" w:rsidP="00D006C3">
      <w:pPr>
        <w:pStyle w:val="Normal1"/>
        <w:numPr>
          <w:ilvl w:val="1"/>
          <w:numId w:val="5"/>
        </w:numPr>
        <w:tabs>
          <w:tab w:val="left" w:pos="821"/>
        </w:tabs>
        <w:ind w:right="20"/>
        <w:rPr>
          <w:sz w:val="18"/>
        </w:rPr>
      </w:pPr>
      <w:r w:rsidRPr="00A2222E">
        <w:rPr>
          <w:sz w:val="18"/>
        </w:rPr>
        <w:t>Pet</w:t>
      </w:r>
      <w:r w:rsidRPr="00CE2031">
        <w:rPr>
          <w:sz w:val="18"/>
        </w:rPr>
        <w:t>s</w:t>
      </w:r>
    </w:p>
    <w:sectPr w:rsidR="00FA0733" w:rsidRPr="00CE2031" w:rsidSect="00CE2031">
      <w:type w:val="continuous"/>
      <w:pgSz w:w="12240" w:h="15840"/>
      <w:pgMar w:top="1080" w:right="1080" w:bottom="1080" w:left="1080" w:header="1253" w:footer="1008"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A1" w:rsidRDefault="007762A1" w:rsidP="00FA0733">
      <w:r>
        <w:separator/>
      </w:r>
    </w:p>
  </w:endnote>
  <w:endnote w:type="continuationSeparator" w:id="0">
    <w:p w:rsidR="007762A1" w:rsidRDefault="007762A1" w:rsidP="00FA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73C" w:rsidRDefault="007762A1" w:rsidP="00F92B97">
    <w:pPr>
      <w:pStyle w:val="Footer"/>
      <w:pBdr>
        <w:top w:val="single" w:sz="4" w:space="1" w:color="D9D9D9"/>
      </w:pBdr>
      <w:jc w:val="right"/>
    </w:pPr>
    <w:r>
      <w:fldChar w:fldCharType="begin"/>
    </w:r>
    <w:r>
      <w:instrText xml:space="preserve"> PAGE   \* MERGEFORMAT </w:instrText>
    </w:r>
    <w:r>
      <w:fldChar w:fldCharType="separate"/>
    </w:r>
    <w:r w:rsidR="00DB724B">
      <w:rPr>
        <w:noProof/>
      </w:rPr>
      <w:t>1</w:t>
    </w:r>
    <w:r>
      <w:rPr>
        <w:noProof/>
      </w:rPr>
      <w:fldChar w:fldCharType="end"/>
    </w:r>
    <w:r w:rsidR="0053373C">
      <w:t xml:space="preserve"> | </w:t>
    </w:r>
    <w:r w:rsidR="0053373C" w:rsidRPr="00F92B97">
      <w:rPr>
        <w:color w:val="7F7F7F"/>
        <w:spacing w:val="60"/>
      </w:rPr>
      <w:t>Page</w:t>
    </w:r>
  </w:p>
  <w:p w:rsidR="0053373C" w:rsidRDefault="0053373C">
    <w:pPr>
      <w:pStyle w:val="Normal1"/>
      <w:rPr>
        <w:sz w:val="20"/>
        <w:szCs w:val="20"/>
      </w:rPr>
    </w:pPr>
  </w:p>
  <w:p w:rsidR="0053373C" w:rsidRDefault="0053373C" w:rsidP="00ED2BEB">
    <w:pPr>
      <w:pStyle w:val="Normal1"/>
      <w:jc w:val="right"/>
      <w:rPr>
        <w:sz w:val="20"/>
        <w:szCs w:val="20"/>
      </w:rPr>
    </w:pPr>
    <w:r>
      <w:rPr>
        <w:sz w:val="20"/>
        <w:szCs w:val="20"/>
      </w:rPr>
      <w:t>5/1/2018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A1" w:rsidRDefault="007762A1" w:rsidP="00FA0733">
      <w:r>
        <w:separator/>
      </w:r>
    </w:p>
  </w:footnote>
  <w:footnote w:type="continuationSeparator" w:id="0">
    <w:p w:rsidR="007762A1" w:rsidRDefault="007762A1" w:rsidP="00FA0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41F2"/>
    <w:multiLevelType w:val="multilevel"/>
    <w:tmpl w:val="428EA608"/>
    <w:lvl w:ilvl="0">
      <w:start w:val="1"/>
      <w:numFmt w:val="bullet"/>
      <w:lvlText w:val="✓"/>
      <w:lvlJc w:val="left"/>
      <w:pPr>
        <w:ind w:left="820" w:hanging="360"/>
      </w:pPr>
      <w:rPr>
        <w:rFonts w:ascii="Arimo" w:eastAsia="Arimo" w:hAnsi="Arimo" w:cs="Arimo"/>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1" w15:restartNumberingAfterBreak="0">
    <w:nsid w:val="1EBC380E"/>
    <w:multiLevelType w:val="hybridMultilevel"/>
    <w:tmpl w:val="7D54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E64B4"/>
    <w:multiLevelType w:val="hybridMultilevel"/>
    <w:tmpl w:val="1B26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224CF"/>
    <w:multiLevelType w:val="hybridMultilevel"/>
    <w:tmpl w:val="B6C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7DA"/>
    <w:multiLevelType w:val="hybridMultilevel"/>
    <w:tmpl w:val="4DE6C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22A95"/>
    <w:multiLevelType w:val="multilevel"/>
    <w:tmpl w:val="8ECCAECC"/>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6" w15:restartNumberingAfterBreak="0">
    <w:nsid w:val="47345E3D"/>
    <w:multiLevelType w:val="hybridMultilevel"/>
    <w:tmpl w:val="1FBC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47FB3"/>
    <w:multiLevelType w:val="multilevel"/>
    <w:tmpl w:val="7FFC448A"/>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8" w15:restartNumberingAfterBreak="0">
    <w:nsid w:val="57B46308"/>
    <w:multiLevelType w:val="multilevel"/>
    <w:tmpl w:val="0B08B3CE"/>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9" w15:restartNumberingAfterBreak="0">
    <w:nsid w:val="5B82419D"/>
    <w:multiLevelType w:val="hybridMultilevel"/>
    <w:tmpl w:val="DB94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22684"/>
    <w:multiLevelType w:val="hybridMultilevel"/>
    <w:tmpl w:val="894C9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17E5F"/>
    <w:multiLevelType w:val="hybridMultilevel"/>
    <w:tmpl w:val="A124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0130"/>
    <w:multiLevelType w:val="multilevel"/>
    <w:tmpl w:val="64FA3A88"/>
    <w:lvl w:ilvl="0">
      <w:start w:val="6"/>
      <w:numFmt w:val="decimal"/>
      <w:lvlText w:val="%1."/>
      <w:lvlJc w:val="left"/>
      <w:pPr>
        <w:ind w:left="100" w:hanging="319"/>
      </w:pPr>
      <w:rPr>
        <w:rFonts w:ascii="Calibri" w:eastAsia="Calibri" w:hAnsi="Calibri" w:cs="Calibri"/>
        <w:sz w:val="22"/>
        <w:szCs w:val="22"/>
      </w:rPr>
    </w:lvl>
    <w:lvl w:ilvl="1">
      <w:start w:val="1"/>
      <w:numFmt w:val="bullet"/>
      <w:lvlText w:val="●"/>
      <w:lvlJc w:val="left"/>
      <w:pPr>
        <w:ind w:left="820" w:hanging="360"/>
      </w:pPr>
      <w:rPr>
        <w:rFonts w:ascii="Noto Sans Symbols" w:eastAsia="Noto Sans Symbols" w:hAnsi="Noto Sans Symbols" w:cs="Noto Sans Symbols"/>
        <w:sz w:val="22"/>
        <w:szCs w:val="22"/>
      </w:rPr>
    </w:lvl>
    <w:lvl w:ilvl="2">
      <w:start w:val="1"/>
      <w:numFmt w:val="bullet"/>
      <w:lvlText w:val="•"/>
      <w:lvlJc w:val="left"/>
      <w:pPr>
        <w:ind w:left="1789" w:hanging="360"/>
      </w:pPr>
    </w:lvl>
    <w:lvl w:ilvl="3">
      <w:start w:val="1"/>
      <w:numFmt w:val="bullet"/>
      <w:lvlText w:val="•"/>
      <w:lvlJc w:val="left"/>
      <w:pPr>
        <w:ind w:left="2758" w:hanging="360"/>
      </w:pPr>
    </w:lvl>
    <w:lvl w:ilvl="4">
      <w:start w:val="1"/>
      <w:numFmt w:val="bullet"/>
      <w:lvlText w:val="•"/>
      <w:lvlJc w:val="left"/>
      <w:pPr>
        <w:ind w:left="3726" w:hanging="360"/>
      </w:pPr>
    </w:lvl>
    <w:lvl w:ilvl="5">
      <w:start w:val="1"/>
      <w:numFmt w:val="bullet"/>
      <w:lvlText w:val="•"/>
      <w:lvlJc w:val="left"/>
      <w:pPr>
        <w:ind w:left="4695" w:hanging="360"/>
      </w:pPr>
    </w:lvl>
    <w:lvl w:ilvl="6">
      <w:start w:val="1"/>
      <w:numFmt w:val="bullet"/>
      <w:lvlText w:val="•"/>
      <w:lvlJc w:val="left"/>
      <w:pPr>
        <w:ind w:left="5664" w:hanging="360"/>
      </w:pPr>
    </w:lvl>
    <w:lvl w:ilvl="7">
      <w:start w:val="1"/>
      <w:numFmt w:val="bullet"/>
      <w:lvlText w:val="•"/>
      <w:lvlJc w:val="left"/>
      <w:pPr>
        <w:ind w:left="6633" w:hanging="360"/>
      </w:pPr>
    </w:lvl>
    <w:lvl w:ilvl="8">
      <w:start w:val="1"/>
      <w:numFmt w:val="bullet"/>
      <w:lvlText w:val="•"/>
      <w:lvlJc w:val="left"/>
      <w:pPr>
        <w:ind w:left="7602" w:hanging="360"/>
      </w:pPr>
    </w:lvl>
  </w:abstractNum>
  <w:abstractNum w:abstractNumId="13" w15:restartNumberingAfterBreak="0">
    <w:nsid w:val="7DFE5D6A"/>
    <w:multiLevelType w:val="multilevel"/>
    <w:tmpl w:val="7AF45E40"/>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num w:numId="1">
    <w:abstractNumId w:val="13"/>
  </w:num>
  <w:num w:numId="2">
    <w:abstractNumId w:val="0"/>
  </w:num>
  <w:num w:numId="3">
    <w:abstractNumId w:val="5"/>
  </w:num>
  <w:num w:numId="4">
    <w:abstractNumId w:val="7"/>
  </w:num>
  <w:num w:numId="5">
    <w:abstractNumId w:val="12"/>
  </w:num>
  <w:num w:numId="6">
    <w:abstractNumId w:val="8"/>
  </w:num>
  <w:num w:numId="7">
    <w:abstractNumId w:val="1"/>
  </w:num>
  <w:num w:numId="8">
    <w:abstractNumId w:val="9"/>
  </w:num>
  <w:num w:numId="9">
    <w:abstractNumId w:val="10"/>
  </w:num>
  <w:num w:numId="10">
    <w:abstractNumId w:val="6"/>
  </w:num>
  <w:num w:numId="11">
    <w:abstractNumId w:val="11"/>
  </w:num>
  <w:num w:numId="12">
    <w:abstractNumId w:val="3"/>
  </w:num>
  <w:num w:numId="13">
    <w:abstractNumId w:val="2"/>
  </w:num>
  <w:num w:numId="1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33"/>
    <w:rsid w:val="00071AAC"/>
    <w:rsid w:val="0007254B"/>
    <w:rsid w:val="00091E87"/>
    <w:rsid w:val="000928CA"/>
    <w:rsid w:val="000E4DA2"/>
    <w:rsid w:val="00125C29"/>
    <w:rsid w:val="0019228A"/>
    <w:rsid w:val="001B7A83"/>
    <w:rsid w:val="001F02FC"/>
    <w:rsid w:val="00202983"/>
    <w:rsid w:val="00247F31"/>
    <w:rsid w:val="002F3D00"/>
    <w:rsid w:val="003246F8"/>
    <w:rsid w:val="0033602D"/>
    <w:rsid w:val="00341618"/>
    <w:rsid w:val="003A2262"/>
    <w:rsid w:val="003E2B97"/>
    <w:rsid w:val="004204FD"/>
    <w:rsid w:val="0045346A"/>
    <w:rsid w:val="004B122D"/>
    <w:rsid w:val="004B4ED8"/>
    <w:rsid w:val="004F724A"/>
    <w:rsid w:val="0053373C"/>
    <w:rsid w:val="00566B58"/>
    <w:rsid w:val="00572440"/>
    <w:rsid w:val="00590EB9"/>
    <w:rsid w:val="005E1B3E"/>
    <w:rsid w:val="00626C40"/>
    <w:rsid w:val="00666318"/>
    <w:rsid w:val="006E3090"/>
    <w:rsid w:val="00706883"/>
    <w:rsid w:val="00752230"/>
    <w:rsid w:val="007762A1"/>
    <w:rsid w:val="007D472E"/>
    <w:rsid w:val="007D4F19"/>
    <w:rsid w:val="0082226A"/>
    <w:rsid w:val="008A2F99"/>
    <w:rsid w:val="008D06FE"/>
    <w:rsid w:val="008D0A1E"/>
    <w:rsid w:val="00915E96"/>
    <w:rsid w:val="00920FBA"/>
    <w:rsid w:val="00937680"/>
    <w:rsid w:val="00944A40"/>
    <w:rsid w:val="00997F83"/>
    <w:rsid w:val="009C524E"/>
    <w:rsid w:val="009D31B5"/>
    <w:rsid w:val="00A1063E"/>
    <w:rsid w:val="00A2222E"/>
    <w:rsid w:val="00A76C7B"/>
    <w:rsid w:val="00A76E26"/>
    <w:rsid w:val="00A77BFF"/>
    <w:rsid w:val="00B61FA5"/>
    <w:rsid w:val="00B63C5F"/>
    <w:rsid w:val="00B878D8"/>
    <w:rsid w:val="00B910F7"/>
    <w:rsid w:val="00BC3673"/>
    <w:rsid w:val="00C00B51"/>
    <w:rsid w:val="00C3753B"/>
    <w:rsid w:val="00C80B1B"/>
    <w:rsid w:val="00C9102D"/>
    <w:rsid w:val="00CC24B6"/>
    <w:rsid w:val="00CD1AD5"/>
    <w:rsid w:val="00CE2031"/>
    <w:rsid w:val="00D006C3"/>
    <w:rsid w:val="00D350E8"/>
    <w:rsid w:val="00DB724B"/>
    <w:rsid w:val="00E309D0"/>
    <w:rsid w:val="00E803E1"/>
    <w:rsid w:val="00ED2BEB"/>
    <w:rsid w:val="00F00323"/>
    <w:rsid w:val="00F5036E"/>
    <w:rsid w:val="00F57EBF"/>
    <w:rsid w:val="00F92B97"/>
    <w:rsid w:val="00FA0733"/>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C92184-C223-42B5-A476-09A9FE2F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ED8"/>
    <w:pPr>
      <w:widowControl w:val="0"/>
      <w:pBdr>
        <w:top w:val="nil"/>
        <w:left w:val="nil"/>
        <w:bottom w:val="nil"/>
        <w:right w:val="nil"/>
        <w:between w:val="nil"/>
      </w:pBdr>
    </w:pPr>
    <w:rPr>
      <w:color w:val="000000"/>
      <w:sz w:val="22"/>
      <w:szCs w:val="22"/>
    </w:rPr>
  </w:style>
  <w:style w:type="paragraph" w:styleId="Heading1">
    <w:name w:val="heading 1"/>
    <w:basedOn w:val="Normal1"/>
    <w:next w:val="Normal1"/>
    <w:rsid w:val="00FA0733"/>
    <w:pPr>
      <w:ind w:left="100"/>
      <w:outlineLvl w:val="0"/>
    </w:pPr>
    <w:rPr>
      <w:sz w:val="32"/>
      <w:szCs w:val="32"/>
    </w:rPr>
  </w:style>
  <w:style w:type="paragraph" w:styleId="Heading2">
    <w:name w:val="heading 2"/>
    <w:basedOn w:val="Normal1"/>
    <w:next w:val="Normal1"/>
    <w:rsid w:val="00FA0733"/>
    <w:pPr>
      <w:ind w:left="100"/>
      <w:outlineLvl w:val="1"/>
    </w:pPr>
    <w:rPr>
      <w:sz w:val="26"/>
      <w:szCs w:val="26"/>
    </w:rPr>
  </w:style>
  <w:style w:type="paragraph" w:styleId="Heading3">
    <w:name w:val="heading 3"/>
    <w:basedOn w:val="Normal1"/>
    <w:next w:val="Normal1"/>
    <w:rsid w:val="00FA0733"/>
    <w:pPr>
      <w:ind w:left="100"/>
      <w:outlineLvl w:val="2"/>
    </w:pPr>
    <w:rPr>
      <w:b/>
    </w:rPr>
  </w:style>
  <w:style w:type="paragraph" w:styleId="Heading4">
    <w:name w:val="heading 4"/>
    <w:basedOn w:val="Normal1"/>
    <w:next w:val="Normal1"/>
    <w:rsid w:val="00FA0733"/>
    <w:pPr>
      <w:keepNext/>
      <w:keepLines/>
      <w:spacing w:before="200"/>
      <w:outlineLvl w:val="3"/>
    </w:pPr>
    <w:rPr>
      <w:rFonts w:ascii="Cambria" w:eastAsia="Cambria" w:hAnsi="Cambria" w:cs="Cambria"/>
      <w:b/>
      <w:i/>
      <w:color w:val="4F81BD"/>
    </w:rPr>
  </w:style>
  <w:style w:type="paragraph" w:styleId="Heading5">
    <w:name w:val="heading 5"/>
    <w:basedOn w:val="Normal1"/>
    <w:next w:val="Normal1"/>
    <w:rsid w:val="00FA0733"/>
    <w:pPr>
      <w:keepNext/>
      <w:keepLines/>
      <w:spacing w:before="220" w:after="40"/>
      <w:outlineLvl w:val="4"/>
    </w:pPr>
    <w:rPr>
      <w:b/>
    </w:rPr>
  </w:style>
  <w:style w:type="paragraph" w:styleId="Heading6">
    <w:name w:val="heading 6"/>
    <w:basedOn w:val="Normal1"/>
    <w:next w:val="Normal1"/>
    <w:rsid w:val="00FA07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A0733"/>
    <w:pPr>
      <w:widowControl w:val="0"/>
      <w:pBdr>
        <w:top w:val="nil"/>
        <w:left w:val="nil"/>
        <w:bottom w:val="nil"/>
        <w:right w:val="nil"/>
        <w:between w:val="nil"/>
      </w:pBdr>
    </w:pPr>
    <w:rPr>
      <w:color w:val="000000"/>
      <w:sz w:val="22"/>
      <w:szCs w:val="22"/>
    </w:rPr>
  </w:style>
  <w:style w:type="paragraph" w:styleId="Title">
    <w:name w:val="Title"/>
    <w:basedOn w:val="Normal1"/>
    <w:next w:val="Normal1"/>
    <w:rsid w:val="00FA0733"/>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1"/>
    <w:next w:val="Normal1"/>
    <w:rsid w:val="00FA0733"/>
    <w:rPr>
      <w:rFonts w:ascii="Cambria" w:eastAsia="Cambria" w:hAnsi="Cambria" w:cs="Cambria"/>
      <w:i/>
      <w:color w:val="4F81BD"/>
      <w:sz w:val="24"/>
      <w:szCs w:val="24"/>
    </w:rPr>
  </w:style>
  <w:style w:type="table" w:customStyle="1" w:styleId="4">
    <w:name w:val="4"/>
    <w:basedOn w:val="TableNormal"/>
    <w:rsid w:val="00FA0733"/>
    <w:tblPr>
      <w:tblStyleRowBandSize w:val="1"/>
      <w:tblStyleColBandSize w:val="1"/>
      <w:tblCellMar>
        <w:top w:w="100" w:type="dxa"/>
        <w:left w:w="100" w:type="dxa"/>
        <w:bottom w:w="100" w:type="dxa"/>
        <w:right w:w="100" w:type="dxa"/>
      </w:tblCellMar>
    </w:tblPr>
  </w:style>
  <w:style w:type="table" w:customStyle="1" w:styleId="3">
    <w:name w:val="3"/>
    <w:basedOn w:val="TableNormal"/>
    <w:rsid w:val="00FA0733"/>
    <w:tblPr>
      <w:tblStyleRowBandSize w:val="1"/>
      <w:tblStyleColBandSize w:val="1"/>
      <w:tblCellMar>
        <w:top w:w="144" w:type="dxa"/>
        <w:left w:w="144" w:type="dxa"/>
        <w:bottom w:w="144" w:type="dxa"/>
        <w:right w:w="144" w:type="dxa"/>
      </w:tblCellMar>
    </w:tblPr>
  </w:style>
  <w:style w:type="table" w:customStyle="1" w:styleId="2">
    <w:name w:val="2"/>
    <w:basedOn w:val="TableNormal"/>
    <w:rsid w:val="00FA0733"/>
    <w:tblPr>
      <w:tblStyleRowBandSize w:val="1"/>
      <w:tblStyleColBandSize w:val="1"/>
      <w:tblCellMar>
        <w:top w:w="144" w:type="dxa"/>
        <w:left w:w="144" w:type="dxa"/>
        <w:bottom w:w="144" w:type="dxa"/>
        <w:right w:w="144" w:type="dxa"/>
      </w:tblCellMar>
    </w:tblPr>
  </w:style>
  <w:style w:type="table" w:customStyle="1" w:styleId="1">
    <w:name w:val="1"/>
    <w:basedOn w:val="TableNormal"/>
    <w:rsid w:val="00FA0733"/>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071AAC"/>
    <w:rPr>
      <w:rFonts w:ascii="Tahoma" w:hAnsi="Tahoma" w:cs="Tahoma"/>
      <w:sz w:val="16"/>
      <w:szCs w:val="16"/>
    </w:rPr>
  </w:style>
  <w:style w:type="character" w:customStyle="1" w:styleId="BalloonTextChar">
    <w:name w:val="Balloon Text Char"/>
    <w:link w:val="BalloonText"/>
    <w:uiPriority w:val="99"/>
    <w:semiHidden/>
    <w:rsid w:val="00071AAC"/>
    <w:rPr>
      <w:rFonts w:ascii="Tahoma" w:hAnsi="Tahoma" w:cs="Tahoma"/>
      <w:sz w:val="16"/>
      <w:szCs w:val="16"/>
    </w:rPr>
  </w:style>
  <w:style w:type="character" w:styleId="Hyperlink">
    <w:name w:val="Hyperlink"/>
    <w:uiPriority w:val="99"/>
    <w:unhideWhenUsed/>
    <w:rsid w:val="00590EB9"/>
    <w:rPr>
      <w:color w:val="0000FF"/>
      <w:u w:val="single"/>
    </w:rPr>
  </w:style>
  <w:style w:type="character" w:styleId="Strong">
    <w:name w:val="Strong"/>
    <w:uiPriority w:val="22"/>
    <w:qFormat/>
    <w:rsid w:val="000E4DA2"/>
    <w:rPr>
      <w:b/>
      <w:bCs/>
    </w:rPr>
  </w:style>
  <w:style w:type="paragraph" w:styleId="Header">
    <w:name w:val="header"/>
    <w:basedOn w:val="Normal"/>
    <w:link w:val="HeaderChar"/>
    <w:uiPriority w:val="99"/>
    <w:unhideWhenUsed/>
    <w:rsid w:val="004F724A"/>
    <w:pPr>
      <w:tabs>
        <w:tab w:val="center" w:pos="4680"/>
        <w:tab w:val="right" w:pos="9360"/>
      </w:tabs>
    </w:pPr>
  </w:style>
  <w:style w:type="character" w:customStyle="1" w:styleId="HeaderChar">
    <w:name w:val="Header Char"/>
    <w:basedOn w:val="DefaultParagraphFont"/>
    <w:link w:val="Header"/>
    <w:uiPriority w:val="99"/>
    <w:rsid w:val="004F724A"/>
  </w:style>
  <w:style w:type="paragraph" w:styleId="Footer">
    <w:name w:val="footer"/>
    <w:basedOn w:val="Normal"/>
    <w:link w:val="FooterChar"/>
    <w:uiPriority w:val="99"/>
    <w:unhideWhenUsed/>
    <w:rsid w:val="004F724A"/>
    <w:pPr>
      <w:tabs>
        <w:tab w:val="center" w:pos="4680"/>
        <w:tab w:val="right" w:pos="9360"/>
      </w:tabs>
    </w:pPr>
  </w:style>
  <w:style w:type="character" w:customStyle="1" w:styleId="FooterChar">
    <w:name w:val="Footer Char"/>
    <w:basedOn w:val="DefaultParagraphFont"/>
    <w:link w:val="Footer"/>
    <w:uiPriority w:val="99"/>
    <w:rsid w:val="004F724A"/>
  </w:style>
  <w:style w:type="character" w:styleId="PlaceholderText">
    <w:name w:val="Placeholder Text"/>
    <w:uiPriority w:val="99"/>
    <w:semiHidden/>
    <w:rsid w:val="00ED2BEB"/>
    <w:rPr>
      <w:color w:val="808080"/>
    </w:rPr>
  </w:style>
  <w:style w:type="character" w:styleId="CommentReference">
    <w:name w:val="annotation reference"/>
    <w:basedOn w:val="DefaultParagraphFont"/>
    <w:uiPriority w:val="99"/>
    <w:semiHidden/>
    <w:unhideWhenUsed/>
    <w:rsid w:val="007D472E"/>
    <w:rPr>
      <w:sz w:val="16"/>
      <w:szCs w:val="16"/>
    </w:rPr>
  </w:style>
  <w:style w:type="paragraph" w:styleId="CommentText">
    <w:name w:val="annotation text"/>
    <w:basedOn w:val="Normal"/>
    <w:link w:val="CommentTextChar"/>
    <w:uiPriority w:val="99"/>
    <w:semiHidden/>
    <w:unhideWhenUsed/>
    <w:rsid w:val="007D472E"/>
    <w:rPr>
      <w:sz w:val="20"/>
      <w:szCs w:val="20"/>
    </w:rPr>
  </w:style>
  <w:style w:type="character" w:customStyle="1" w:styleId="CommentTextChar">
    <w:name w:val="Comment Text Char"/>
    <w:basedOn w:val="DefaultParagraphFont"/>
    <w:link w:val="CommentText"/>
    <w:uiPriority w:val="99"/>
    <w:semiHidden/>
    <w:rsid w:val="007D472E"/>
    <w:rPr>
      <w:color w:val="000000"/>
    </w:rPr>
  </w:style>
  <w:style w:type="paragraph" w:styleId="CommentSubject">
    <w:name w:val="annotation subject"/>
    <w:basedOn w:val="CommentText"/>
    <w:next w:val="CommentText"/>
    <w:link w:val="CommentSubjectChar"/>
    <w:uiPriority w:val="99"/>
    <w:semiHidden/>
    <w:unhideWhenUsed/>
    <w:rsid w:val="007D472E"/>
    <w:rPr>
      <w:b/>
      <w:bCs/>
    </w:rPr>
  </w:style>
  <w:style w:type="character" w:customStyle="1" w:styleId="CommentSubjectChar">
    <w:name w:val="Comment Subject Char"/>
    <w:basedOn w:val="CommentTextChar"/>
    <w:link w:val="CommentSubject"/>
    <w:uiPriority w:val="99"/>
    <w:semiHidden/>
    <w:rsid w:val="007D472E"/>
    <w:rPr>
      <w:b/>
      <w:bCs/>
      <w:color w:val="000000"/>
    </w:rPr>
  </w:style>
  <w:style w:type="paragraph" w:styleId="ListParagraph">
    <w:name w:val="List Paragraph"/>
    <w:basedOn w:val="Normal"/>
    <w:uiPriority w:val="34"/>
    <w:qFormat/>
    <w:rsid w:val="00D350E8"/>
    <w:pPr>
      <w:ind w:left="720"/>
      <w:contextualSpacing/>
    </w:pPr>
  </w:style>
  <w:style w:type="table" w:styleId="TableGrid">
    <w:name w:val="Table Grid"/>
    <w:basedOn w:val="TableNormal"/>
    <w:uiPriority w:val="59"/>
    <w:unhideWhenUsed/>
    <w:rsid w:val="00B91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13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gif"/><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brfdaz.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png"/><Relationship Id="rId36" Type="http://schemas.openxmlformats.org/officeDocument/2006/relationships/hyperlink" Target="https://www.lds.org/general-conference/2011/10/it-is-better-to-look-up?lang=e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27768</CharactersWithSpaces>
  <SharedDoc>false</SharedDoc>
  <HLinks>
    <vt:vector size="6" baseType="variant">
      <vt:variant>
        <vt:i4>7733305</vt:i4>
      </vt:variant>
      <vt:variant>
        <vt:i4>0</vt:i4>
      </vt:variant>
      <vt:variant>
        <vt:i4>0</vt:i4>
      </vt:variant>
      <vt:variant>
        <vt:i4>5</vt:i4>
      </vt:variant>
      <vt:variant>
        <vt:lpwstr>https://www.lds.org/general-conference/2011/10/it-is-better-to-look-up?lang=eng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Overson</dc:creator>
  <cp:lastModifiedBy>Jacob</cp:lastModifiedBy>
  <cp:revision>2</cp:revision>
  <dcterms:created xsi:type="dcterms:W3CDTF">2018-05-20T02:33:00Z</dcterms:created>
  <dcterms:modified xsi:type="dcterms:W3CDTF">2018-05-20T02:33:00Z</dcterms:modified>
</cp:coreProperties>
</file>